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EFE40" w14:textId="759FD99A" w:rsidR="000F6F7B" w:rsidRDefault="000F6F7B">
      <w:pPr>
        <w:rPr>
          <w:ins w:id="0" w:author="Microsoft Office User" w:date="2020-11-25T15:23:00Z"/>
          <w:rFonts w:ascii="Times New Roman" w:hAnsi="Times New Roman" w:cs="Times New Roman"/>
        </w:rPr>
      </w:pPr>
      <w:ins w:id="1" w:author="Microsoft Office User" w:date="2020-11-25T15:23:00Z">
        <w:r>
          <w:rPr>
            <w:rFonts w:ascii="Times New Roman" w:hAnsi="Times New Roman" w:cs="Times New Roman"/>
          </w:rPr>
          <w:t>Dear Professor Lopez</w:t>
        </w:r>
      </w:ins>
      <w:ins w:id="2" w:author="Microsoft Office User" w:date="2020-11-25T15:24:00Z">
        <w:r>
          <w:rPr>
            <w:rFonts w:ascii="Times New Roman" w:hAnsi="Times New Roman" w:cs="Times New Roman"/>
          </w:rPr>
          <w:t>:</w:t>
        </w:r>
      </w:ins>
    </w:p>
    <w:p w14:paraId="3DACC82C" w14:textId="77777777" w:rsidR="000F6F7B" w:rsidRDefault="000F6F7B">
      <w:pPr>
        <w:rPr>
          <w:ins w:id="3" w:author="Microsoft Office User" w:date="2020-11-25T15:23:00Z"/>
          <w:rFonts w:ascii="Times New Roman" w:hAnsi="Times New Roman" w:cs="Times New Roman"/>
        </w:rPr>
      </w:pPr>
    </w:p>
    <w:p w14:paraId="43414F43" w14:textId="6F6A606A" w:rsidR="0033093F" w:rsidRDefault="00227616">
      <w:pPr>
        <w:rPr>
          <w:rFonts w:ascii="Times New Roman" w:hAnsi="Times New Roman" w:cs="Times New Roman"/>
        </w:rPr>
      </w:pPr>
      <w:commentRangeStart w:id="4"/>
      <w:r>
        <w:rPr>
          <w:rFonts w:ascii="Times New Roman" w:hAnsi="Times New Roman" w:cs="Times New Roman"/>
        </w:rPr>
        <w:t xml:space="preserve">I </w:t>
      </w:r>
      <w:commentRangeEnd w:id="4"/>
      <w:r w:rsidR="00AA4E2C">
        <w:rPr>
          <w:rStyle w:val="CommentReference"/>
        </w:rPr>
        <w:commentReference w:id="4"/>
      </w:r>
      <w:r>
        <w:rPr>
          <w:rFonts w:ascii="Times New Roman" w:hAnsi="Times New Roman" w:cs="Times New Roman"/>
        </w:rPr>
        <w:t xml:space="preserve">am writing this letter on behalf of </w:t>
      </w:r>
      <w:r w:rsidR="006630DC">
        <w:rPr>
          <w:rFonts w:ascii="Times New Roman" w:hAnsi="Times New Roman" w:cs="Times New Roman"/>
        </w:rPr>
        <w:t>Dr. John Smith</w:t>
      </w:r>
      <w:r>
        <w:rPr>
          <w:rFonts w:ascii="Times New Roman" w:hAnsi="Times New Roman" w:cs="Times New Roman"/>
        </w:rPr>
        <w:t xml:space="preserve">, in support of his application </w:t>
      </w:r>
      <w:r w:rsidR="00B67B37">
        <w:rPr>
          <w:rFonts w:ascii="Times New Roman" w:hAnsi="Times New Roman" w:cs="Times New Roman"/>
        </w:rPr>
        <w:t>to your postdoctoral fellowship at Lab U. I have had the privilege of interacting, collaborating, support</w:t>
      </w:r>
      <w:r>
        <w:rPr>
          <w:rFonts w:ascii="Times New Roman" w:hAnsi="Times New Roman" w:cs="Times New Roman"/>
        </w:rPr>
        <w:t>ing</w:t>
      </w:r>
      <w:r w:rsidR="00B67B37">
        <w:rPr>
          <w:rFonts w:ascii="Times New Roman" w:hAnsi="Times New Roman" w:cs="Times New Roman"/>
        </w:rPr>
        <w:t xml:space="preserve">, and mentoring </w:t>
      </w:r>
      <w:r w:rsidR="006630DC">
        <w:rPr>
          <w:rFonts w:ascii="Times New Roman" w:hAnsi="Times New Roman" w:cs="Times New Roman"/>
        </w:rPr>
        <w:t>Dr. Smith</w:t>
      </w:r>
      <w:r w:rsidR="00B67B37">
        <w:rPr>
          <w:rFonts w:ascii="Times New Roman" w:hAnsi="Times New Roman" w:cs="Times New Roman"/>
        </w:rPr>
        <w:t xml:space="preserve"> while he was a graduate student at University College School, and seen him blossom into a promising young scientist. I have truly found it fulfilling to have such a passionate, reliable, and intelligent student like </w:t>
      </w:r>
      <w:r w:rsidR="006630DC">
        <w:rPr>
          <w:rFonts w:ascii="Times New Roman" w:hAnsi="Times New Roman" w:cs="Times New Roman"/>
        </w:rPr>
        <w:t>Dr. Smith</w:t>
      </w:r>
      <w:r w:rsidR="00B67B37">
        <w:rPr>
          <w:rFonts w:ascii="Times New Roman" w:hAnsi="Times New Roman" w:cs="Times New Roman"/>
        </w:rPr>
        <w:t xml:space="preserve"> as part of my research group over the past 5.5</w:t>
      </w:r>
      <w:r w:rsidR="00466BB2">
        <w:rPr>
          <w:rFonts w:ascii="Times New Roman" w:hAnsi="Times New Roman" w:cs="Times New Roman"/>
        </w:rPr>
        <w:t xml:space="preserve"> </w:t>
      </w:r>
      <w:r w:rsidR="00B67B37">
        <w:rPr>
          <w:rFonts w:ascii="Times New Roman" w:hAnsi="Times New Roman" w:cs="Times New Roman"/>
        </w:rPr>
        <w:t>years.</w:t>
      </w:r>
    </w:p>
    <w:p w14:paraId="7CC8FB93" w14:textId="45682320" w:rsidR="00B67B37" w:rsidRDefault="00B67B37">
      <w:pPr>
        <w:rPr>
          <w:rFonts w:ascii="Times New Roman" w:hAnsi="Times New Roman" w:cs="Times New Roman"/>
          <w:color w:val="000000" w:themeColor="text1"/>
        </w:rPr>
      </w:pPr>
    </w:p>
    <w:p w14:paraId="5BCFF41F" w14:textId="4F5D3DA0" w:rsidR="001D3976" w:rsidRDefault="001D3976">
      <w:pPr>
        <w:rPr>
          <w:rFonts w:ascii="Times New Roman" w:hAnsi="Times New Roman" w:cs="Times New Roman"/>
          <w:color w:val="000000" w:themeColor="text1"/>
        </w:rPr>
      </w:pPr>
      <w:commentRangeStart w:id="5"/>
      <w:r>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came to University College School relatively naïve and knew little about conducting independent research. But, I have </w:t>
      </w:r>
      <w:r w:rsidR="00592EE7">
        <w:rPr>
          <w:rFonts w:ascii="Times New Roman" w:hAnsi="Times New Roman" w:cs="Times New Roman"/>
          <w:color w:val="000000" w:themeColor="text1"/>
        </w:rPr>
        <w:t xml:space="preserve">seen </w:t>
      </w:r>
      <w:r>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grow over the last 5.5 years in a way that few </w:t>
      </w:r>
      <w:r w:rsidR="00592EE7">
        <w:rPr>
          <w:rFonts w:ascii="Times New Roman" w:hAnsi="Times New Roman" w:cs="Times New Roman"/>
          <w:color w:val="000000" w:themeColor="text1"/>
        </w:rPr>
        <w:t>here have taken the time to notice</w:t>
      </w:r>
      <w:r>
        <w:rPr>
          <w:rFonts w:ascii="Times New Roman" w:hAnsi="Times New Roman" w:cs="Times New Roman"/>
          <w:color w:val="000000" w:themeColor="text1"/>
        </w:rPr>
        <w:t xml:space="preserve">. 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quality of work has and continues to be very good, </w:t>
      </w:r>
      <w:r w:rsidR="00592EE7">
        <w:rPr>
          <w:rFonts w:ascii="Times New Roman" w:hAnsi="Times New Roman" w:cs="Times New Roman"/>
          <w:color w:val="000000" w:themeColor="text1"/>
        </w:rPr>
        <w:t xml:space="preserve">and </w:t>
      </w:r>
      <w:r>
        <w:rPr>
          <w:rFonts w:ascii="Times New Roman" w:hAnsi="Times New Roman" w:cs="Times New Roman"/>
          <w:color w:val="000000" w:themeColor="text1"/>
        </w:rPr>
        <w:t xml:space="preserve">his ability to work cooperatively and supportively with other students and professors has been top-notch. </w:t>
      </w:r>
      <w:commentRangeStart w:id="6"/>
      <w:r>
        <w:rPr>
          <w:rFonts w:ascii="Times New Roman" w:hAnsi="Times New Roman" w:cs="Times New Roman"/>
          <w:color w:val="000000" w:themeColor="text1"/>
        </w:rPr>
        <w:t xml:space="preserve">Given some of the personal conversations </w:t>
      </w:r>
      <w:r w:rsidR="009E2FD9">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sidR="009E2FD9">
        <w:rPr>
          <w:rFonts w:ascii="Times New Roman" w:hAnsi="Times New Roman" w:cs="Times New Roman"/>
          <w:color w:val="000000" w:themeColor="text1"/>
        </w:rPr>
        <w:t xml:space="preserve"> and I have had in the past, it was surprising that others did not find</w:t>
      </w:r>
      <w:r w:rsidR="00592EE7">
        <w:rPr>
          <w:rFonts w:ascii="Times New Roman" w:hAnsi="Times New Roman" w:cs="Times New Roman"/>
          <w:color w:val="000000" w:themeColor="text1"/>
        </w:rPr>
        <w:t xml:space="preserve"> him</w:t>
      </w:r>
      <w:r w:rsidR="009E2FD9">
        <w:rPr>
          <w:rFonts w:ascii="Times New Roman" w:hAnsi="Times New Roman" w:cs="Times New Roman"/>
          <w:color w:val="000000" w:themeColor="text1"/>
        </w:rPr>
        <w:t xml:space="preserve"> to be intimidating, but rather cooperative and forthright. </w:t>
      </w:r>
      <w:commentRangeEnd w:id="5"/>
      <w:r w:rsidR="00AA4E2C">
        <w:rPr>
          <w:rStyle w:val="CommentReference"/>
        </w:rPr>
        <w:commentReference w:id="5"/>
      </w:r>
      <w:commentRangeEnd w:id="6"/>
      <w:r w:rsidR="00AA4E2C">
        <w:rPr>
          <w:rStyle w:val="CommentReference"/>
        </w:rPr>
        <w:commentReference w:id="6"/>
      </w:r>
    </w:p>
    <w:p w14:paraId="36D7FE44" w14:textId="77777777" w:rsidR="001D3976" w:rsidRPr="006630DC" w:rsidRDefault="001D3976">
      <w:pPr>
        <w:rPr>
          <w:rFonts w:ascii="Times New Roman" w:hAnsi="Times New Roman" w:cs="Times New Roman"/>
          <w:color w:val="000000" w:themeColor="text1"/>
          <w:sz w:val="18"/>
          <w:szCs w:val="18"/>
        </w:rPr>
      </w:pPr>
    </w:p>
    <w:p w14:paraId="24BF441B" w14:textId="7FA3A76A" w:rsidR="00227616" w:rsidRDefault="001D3976">
      <w:pPr>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just recently defended his dissertation entitled “Tropospheric Weather and Space Weather … Not so Different After All?”, </w:t>
      </w:r>
      <w:commentRangeStart w:id="7"/>
      <w:r>
        <w:rPr>
          <w:rFonts w:ascii="Times New Roman" w:hAnsi="Times New Roman" w:cs="Times New Roman"/>
          <w:color w:val="000000" w:themeColor="text1"/>
        </w:rPr>
        <w:t xml:space="preserve">and after much effort, gave a surprisingly decent presentation.  </w:t>
      </w:r>
      <w:commentRangeEnd w:id="7"/>
      <w:r w:rsidR="005679A0">
        <w:rPr>
          <w:rStyle w:val="CommentReference"/>
        </w:rPr>
        <w:commentReference w:id="7"/>
      </w:r>
      <w:commentRangeStart w:id="8"/>
      <w:r>
        <w:rPr>
          <w:rFonts w:ascii="Times New Roman" w:hAnsi="Times New Roman" w:cs="Times New Roman"/>
          <w:color w:val="000000" w:themeColor="text1"/>
        </w:rPr>
        <w:t xml:space="preserve">To get this point 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had to overcome a number of obstacles including funding issues, family problems, etc., which</w:t>
      </w:r>
      <w:r w:rsidR="009E2FD9">
        <w:rPr>
          <w:rFonts w:ascii="Times New Roman" w:hAnsi="Times New Roman" w:cs="Times New Roman"/>
          <w:color w:val="000000" w:themeColor="text1"/>
        </w:rPr>
        <w:t xml:space="preserve"> demonstrates</w:t>
      </w:r>
      <w:r>
        <w:rPr>
          <w:rFonts w:ascii="Times New Roman" w:hAnsi="Times New Roman" w:cs="Times New Roman"/>
          <w:color w:val="000000" w:themeColor="text1"/>
        </w:rPr>
        <w:t xml:space="preserve"> how motivated an individual he truly is</w:t>
      </w:r>
      <w:commentRangeEnd w:id="8"/>
      <w:r w:rsidR="005679A0">
        <w:rPr>
          <w:rStyle w:val="CommentReference"/>
        </w:rPr>
        <w:commentReference w:id="8"/>
      </w:r>
      <w:r>
        <w:rPr>
          <w:rFonts w:ascii="Times New Roman" w:hAnsi="Times New Roman" w:cs="Times New Roman"/>
          <w:color w:val="000000" w:themeColor="text1"/>
        </w:rPr>
        <w:t>.</w:t>
      </w:r>
      <w:r w:rsidR="009E2FD9">
        <w:rPr>
          <w:rFonts w:ascii="Times New Roman" w:hAnsi="Times New Roman" w:cs="Times New Roman"/>
          <w:color w:val="000000" w:themeColor="text1"/>
        </w:rPr>
        <w:t xml:space="preserve"> I know what it is like being a </w:t>
      </w:r>
      <w:r w:rsidR="00573588">
        <w:rPr>
          <w:rFonts w:ascii="Times New Roman" w:hAnsi="Times New Roman" w:cs="Times New Roman"/>
          <w:color w:val="000000" w:themeColor="text1"/>
        </w:rPr>
        <w:t>first-generation</w:t>
      </w:r>
      <w:r w:rsidR="009E2FD9">
        <w:rPr>
          <w:rFonts w:ascii="Times New Roman" w:hAnsi="Times New Roman" w:cs="Times New Roman"/>
          <w:color w:val="000000" w:themeColor="text1"/>
        </w:rPr>
        <w:t xml:space="preserve"> college and graduate student so for Dr. </w:t>
      </w:r>
      <w:r w:rsidR="006630DC">
        <w:rPr>
          <w:rFonts w:ascii="Times New Roman" w:hAnsi="Times New Roman" w:cs="Times New Roman"/>
          <w:color w:val="000000" w:themeColor="text1"/>
        </w:rPr>
        <w:t>Smith</w:t>
      </w:r>
      <w:r w:rsidR="009E2FD9">
        <w:rPr>
          <w:rFonts w:ascii="Times New Roman" w:hAnsi="Times New Roman" w:cs="Times New Roman"/>
          <w:color w:val="000000" w:themeColor="text1"/>
        </w:rPr>
        <w:t xml:space="preserve"> to really excel here at University College School is a true testament to his resolve.</w:t>
      </w:r>
    </w:p>
    <w:p w14:paraId="3BB03D9C" w14:textId="56746276" w:rsidR="00227616" w:rsidRPr="006630DC" w:rsidRDefault="00227616">
      <w:pPr>
        <w:rPr>
          <w:rFonts w:ascii="Times New Roman" w:hAnsi="Times New Roman" w:cs="Times New Roman"/>
          <w:color w:val="000000" w:themeColor="text1"/>
          <w:sz w:val="18"/>
          <w:szCs w:val="18"/>
        </w:rPr>
      </w:pPr>
    </w:p>
    <w:p w14:paraId="49F22D0C" w14:textId="6825C59A" w:rsidR="009E493C" w:rsidRDefault="00283DE3">
      <w:pPr>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academic and research record is one </w:t>
      </w:r>
      <w:r w:rsidR="00592EE7">
        <w:rPr>
          <w:rFonts w:ascii="Times New Roman" w:hAnsi="Times New Roman" w:cs="Times New Roman"/>
          <w:color w:val="000000" w:themeColor="text1"/>
        </w:rPr>
        <w:t xml:space="preserve">of a </w:t>
      </w:r>
      <w:r>
        <w:rPr>
          <w:rFonts w:ascii="Times New Roman" w:hAnsi="Times New Roman" w:cs="Times New Roman"/>
          <w:color w:val="000000" w:themeColor="text1"/>
        </w:rPr>
        <w:t xml:space="preserve">talented </w:t>
      </w:r>
      <w:proofErr w:type="gramStart"/>
      <w:r>
        <w:rPr>
          <w:rFonts w:ascii="Times New Roman" w:hAnsi="Times New Roman" w:cs="Times New Roman"/>
          <w:color w:val="000000" w:themeColor="text1"/>
        </w:rPr>
        <w:t>researcher</w:t>
      </w:r>
      <w:proofErr w:type="gramEnd"/>
      <w:r>
        <w:rPr>
          <w:rFonts w:ascii="Times New Roman" w:hAnsi="Times New Roman" w:cs="Times New Roman"/>
          <w:color w:val="000000" w:themeColor="text1"/>
        </w:rPr>
        <w:t xml:space="preserve">, </w:t>
      </w:r>
      <w:commentRangeStart w:id="9"/>
      <w:r>
        <w:rPr>
          <w:rFonts w:ascii="Times New Roman" w:hAnsi="Times New Roman" w:cs="Times New Roman"/>
          <w:color w:val="000000" w:themeColor="text1"/>
        </w:rPr>
        <w:t>especially given where he started.</w:t>
      </w:r>
      <w:commentRangeEnd w:id="9"/>
      <w:r w:rsidR="005679A0">
        <w:rPr>
          <w:rStyle w:val="CommentReference"/>
        </w:rPr>
        <w:commentReference w:id="9"/>
      </w:r>
      <w:r>
        <w:rPr>
          <w:rFonts w:ascii="Times New Roman" w:hAnsi="Times New Roman" w:cs="Times New Roman"/>
          <w:color w:val="000000" w:themeColor="text1"/>
        </w:rPr>
        <w:t xml:space="preserve"> During his tenure here at University College School, he published 3 first-authored peer review journal papers, and 2 as second or third author. He also presented his work 10 times at National or International meetings (oral presentation or posters), for which he has won one award for an outstanding oral presentation by a graduate student. He his competent in a number of computer languages and tends to pick up new ones quickly compared to his peers. He has actively mentored undergraduate students through a number of different programs here on campus</w:t>
      </w:r>
      <w:commentRangeStart w:id="10"/>
      <w:r>
        <w:rPr>
          <w:rFonts w:ascii="Times New Roman" w:hAnsi="Times New Roman" w:cs="Times New Roman"/>
          <w:color w:val="000000" w:themeColor="text1"/>
        </w:rPr>
        <w:t>, however, these tended to distract him at times.</w:t>
      </w:r>
      <w:commentRangeEnd w:id="10"/>
      <w:r w:rsidR="00B1539A">
        <w:rPr>
          <w:rStyle w:val="CommentReference"/>
        </w:rPr>
        <w:commentReference w:id="10"/>
      </w:r>
      <w:r>
        <w:rPr>
          <w:rFonts w:ascii="Times New Roman" w:hAnsi="Times New Roman" w:cs="Times New Roman"/>
          <w:color w:val="000000" w:themeColor="text1"/>
        </w:rPr>
        <w:t xml:space="preserve"> Nonetheless, he was an important contributor to my research group and </w:t>
      </w:r>
      <w:r w:rsidR="00592EE7">
        <w:rPr>
          <w:rFonts w:ascii="Times New Roman" w:hAnsi="Times New Roman" w:cs="Times New Roman"/>
          <w:color w:val="000000" w:themeColor="text1"/>
        </w:rPr>
        <w:t xml:space="preserve">was </w:t>
      </w:r>
      <w:r>
        <w:rPr>
          <w:rFonts w:ascii="Times New Roman" w:hAnsi="Times New Roman" w:cs="Times New Roman"/>
          <w:color w:val="000000" w:themeColor="text1"/>
        </w:rPr>
        <w:t>always dependable when it came to proposal, research, and/or coursework deadlines.</w:t>
      </w:r>
    </w:p>
    <w:p w14:paraId="089182E7" w14:textId="77777777" w:rsidR="009E493C" w:rsidRPr="006630DC" w:rsidRDefault="009E493C">
      <w:pPr>
        <w:rPr>
          <w:rFonts w:ascii="Times New Roman" w:hAnsi="Times New Roman" w:cs="Times New Roman"/>
          <w:color w:val="000000" w:themeColor="text1"/>
          <w:sz w:val="18"/>
          <w:szCs w:val="18"/>
        </w:rPr>
      </w:pPr>
    </w:p>
    <w:p w14:paraId="75446816" w14:textId="4A94A012" w:rsidR="00C35933" w:rsidDel="000F6F7B" w:rsidRDefault="00C35933">
      <w:pPr>
        <w:rPr>
          <w:del w:id="11" w:author="Microsoft Office User" w:date="2020-11-25T15:24:00Z"/>
          <w:rFonts w:ascii="Times New Roman" w:hAnsi="Times New Roman" w:cs="Times New Roman"/>
          <w:color w:val="000000" w:themeColor="text1"/>
        </w:rPr>
      </w:pPr>
      <w:r>
        <w:rPr>
          <w:rFonts w:ascii="Times New Roman" w:hAnsi="Times New Roman" w:cs="Times New Roman"/>
          <w:color w:val="000000" w:themeColor="text1"/>
        </w:rPr>
        <w:t xml:space="preserve">To summarize 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is a capable scientific researcher with the programming talent that would needed to succeed in this Postdoctoral fellowship. </w:t>
      </w:r>
      <w:commentRangeStart w:id="12"/>
      <w:r>
        <w:rPr>
          <w:rFonts w:ascii="Times New Roman" w:hAnsi="Times New Roman" w:cs="Times New Roman"/>
          <w:color w:val="000000" w:themeColor="text1"/>
        </w:rPr>
        <w:t xml:space="preserve">Further 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comes from a low-income upbringing, is a first-generation college student, as well as a person of color in STEM. </w:t>
      </w:r>
      <w:commentRangeEnd w:id="12"/>
      <w:r w:rsidR="005679A0">
        <w:rPr>
          <w:rStyle w:val="CommentReference"/>
        </w:rPr>
        <w:commentReference w:id="12"/>
      </w:r>
      <w:r>
        <w:rPr>
          <w:rFonts w:ascii="Times New Roman" w:hAnsi="Times New Roman" w:cs="Times New Roman"/>
          <w:color w:val="000000" w:themeColor="text1"/>
        </w:rPr>
        <w:t xml:space="preserve">All </w:t>
      </w:r>
      <w:r w:rsidR="00504B18">
        <w:rPr>
          <w:rFonts w:ascii="Times New Roman" w:hAnsi="Times New Roman" w:cs="Times New Roman"/>
          <w:color w:val="000000" w:themeColor="text1"/>
        </w:rPr>
        <w:t xml:space="preserve">of </w:t>
      </w:r>
      <w:r>
        <w:rPr>
          <w:rFonts w:ascii="Times New Roman" w:hAnsi="Times New Roman" w:cs="Times New Roman"/>
          <w:color w:val="000000" w:themeColor="text1"/>
        </w:rPr>
        <w:t xml:space="preserve">these things coupled with his research acumen make him a rare individual, and an asset to any research group. He is </w:t>
      </w:r>
      <w:commentRangeStart w:id="13"/>
      <w:r>
        <w:rPr>
          <w:rFonts w:ascii="Times New Roman" w:hAnsi="Times New Roman" w:cs="Times New Roman"/>
          <w:color w:val="000000" w:themeColor="text1"/>
        </w:rPr>
        <w:t>unassuming, diligent, and hardworking</w:t>
      </w:r>
      <w:commentRangeEnd w:id="13"/>
      <w:r w:rsidR="004F631D">
        <w:rPr>
          <w:rStyle w:val="CommentReference"/>
        </w:rPr>
        <w:commentReference w:id="13"/>
      </w:r>
      <w:r>
        <w:rPr>
          <w:rFonts w:ascii="Times New Roman" w:hAnsi="Times New Roman" w:cs="Times New Roman"/>
          <w:color w:val="000000" w:themeColor="text1"/>
        </w:rPr>
        <w:t xml:space="preserve">. He will benefit from and make the best use of the opportunity afforded by this Postdoctoral fellowship, if offered the opportunity. </w:t>
      </w:r>
      <w:bookmarkStart w:id="14" w:name="_GoBack"/>
      <w:bookmarkEnd w:id="14"/>
    </w:p>
    <w:p w14:paraId="067237BD" w14:textId="77777777" w:rsidR="00C35933" w:rsidRPr="006630DC" w:rsidDel="000F6F7B" w:rsidRDefault="00C35933">
      <w:pPr>
        <w:rPr>
          <w:del w:id="15" w:author="Microsoft Office User" w:date="2020-11-25T15:24:00Z"/>
          <w:rFonts w:ascii="Times New Roman" w:hAnsi="Times New Roman" w:cs="Times New Roman"/>
          <w:color w:val="000000" w:themeColor="text1"/>
          <w:sz w:val="18"/>
          <w:szCs w:val="18"/>
        </w:rPr>
      </w:pPr>
    </w:p>
    <w:p w14:paraId="4047E11D" w14:textId="5C5A1205" w:rsidR="009E2FD9" w:rsidRDefault="00C35933">
      <w:pPr>
        <w:rPr>
          <w:rFonts w:ascii="Times New Roman" w:hAnsi="Times New Roman" w:cs="Times New Roman"/>
          <w:color w:val="000000" w:themeColor="text1"/>
        </w:rPr>
      </w:pPr>
      <w:r>
        <w:rPr>
          <w:rFonts w:ascii="Times New Roman" w:hAnsi="Times New Roman" w:cs="Times New Roman"/>
          <w:color w:val="000000" w:themeColor="text1"/>
        </w:rPr>
        <w:t>Please feel free to contact me with any additional questions.</w:t>
      </w:r>
    </w:p>
    <w:p w14:paraId="5A5E864C" w14:textId="77777777" w:rsidR="00227616" w:rsidRPr="006630DC" w:rsidRDefault="00227616">
      <w:pPr>
        <w:rPr>
          <w:rFonts w:ascii="Times New Roman" w:hAnsi="Times New Roman" w:cs="Times New Roman"/>
          <w:color w:val="000000" w:themeColor="text1"/>
          <w:sz w:val="18"/>
          <w:szCs w:val="18"/>
        </w:rPr>
      </w:pPr>
    </w:p>
    <w:p w14:paraId="47184BAE" w14:textId="1DC64555" w:rsidR="00B67B37" w:rsidRDefault="00321E0E">
      <w:pPr>
        <w:rPr>
          <w:rFonts w:ascii="Times New Roman" w:hAnsi="Times New Roman" w:cs="Times New Roman"/>
          <w:color w:val="000000" w:themeColor="text1"/>
        </w:rPr>
      </w:pPr>
      <w:r>
        <w:rPr>
          <w:rFonts w:ascii="Times New Roman" w:hAnsi="Times New Roman" w:cs="Times New Roman"/>
          <w:color w:val="000000" w:themeColor="text1"/>
        </w:rPr>
        <w:t>Respectfully,</w:t>
      </w:r>
    </w:p>
    <w:p w14:paraId="19A5FCE7" w14:textId="0FE3FA3F" w:rsidR="00321E0E" w:rsidRPr="006630DC" w:rsidRDefault="00321E0E">
      <w:pPr>
        <w:rPr>
          <w:rFonts w:ascii="Times New Roman" w:hAnsi="Times New Roman" w:cs="Times New Roman"/>
          <w:color w:val="000000" w:themeColor="text1"/>
          <w:sz w:val="18"/>
          <w:szCs w:val="18"/>
        </w:rPr>
      </w:pPr>
    </w:p>
    <w:p w14:paraId="3803EB93" w14:textId="7D73DB27" w:rsidR="00321E0E" w:rsidRDefault="00321E0E">
      <w:pPr>
        <w:rPr>
          <w:rFonts w:ascii="Times New Roman" w:hAnsi="Times New Roman" w:cs="Times New Roman"/>
          <w:color w:val="000000" w:themeColor="text1"/>
        </w:rPr>
      </w:pPr>
      <w:r>
        <w:rPr>
          <w:rFonts w:ascii="Times New Roman" w:hAnsi="Times New Roman" w:cs="Times New Roman"/>
          <w:color w:val="000000" w:themeColor="text1"/>
        </w:rPr>
        <w:t xml:space="preserve">Professor </w:t>
      </w:r>
      <w:r w:rsidR="00227616">
        <w:rPr>
          <w:rFonts w:ascii="Times New Roman" w:hAnsi="Times New Roman" w:cs="Times New Roman"/>
          <w:color w:val="000000" w:themeColor="text1"/>
        </w:rPr>
        <w:t>Jones</w:t>
      </w:r>
    </w:p>
    <w:p w14:paraId="60AB6C04" w14:textId="3F11F1A6" w:rsidR="00227616" w:rsidRPr="00B67B37" w:rsidRDefault="00227616">
      <w:pPr>
        <w:rPr>
          <w:rFonts w:ascii="Times New Roman" w:hAnsi="Times New Roman" w:cs="Times New Roman"/>
          <w:color w:val="000000" w:themeColor="text1"/>
        </w:rPr>
      </w:pPr>
      <w:r>
        <w:rPr>
          <w:rFonts w:ascii="Times New Roman" w:hAnsi="Times New Roman" w:cs="Times New Roman"/>
          <w:color w:val="000000" w:themeColor="text1"/>
        </w:rPr>
        <w:t>University College School</w:t>
      </w:r>
    </w:p>
    <w:sectPr w:rsidR="00227616" w:rsidRPr="00B67B37" w:rsidSect="00A201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ck Jones" w:date="2020-11-25T13:22:00Z" w:initials="MJ">
    <w:p w14:paraId="3E10E5DF" w14:textId="3538AEF5" w:rsidR="00AA4E2C" w:rsidRDefault="00AA4E2C">
      <w:pPr>
        <w:pStyle w:val="CommentText"/>
      </w:pPr>
      <w:r>
        <w:rPr>
          <w:rStyle w:val="CommentReference"/>
        </w:rPr>
        <w:annotationRef/>
      </w:r>
      <w:r>
        <w:t>According to the gender bias calculator this letter is only 2% male-biased.</w:t>
      </w:r>
    </w:p>
  </w:comment>
  <w:comment w:id="5" w:author="Mack Jones" w:date="2020-11-25T13:24:00Z" w:initials="MJ">
    <w:p w14:paraId="471211F2" w14:textId="630B272E" w:rsidR="00AA4E2C" w:rsidRDefault="00AA4E2C">
      <w:pPr>
        <w:pStyle w:val="CommentText"/>
      </w:pPr>
      <w:r>
        <w:rPr>
          <w:rStyle w:val="CommentReference"/>
        </w:rPr>
        <w:annotationRef/>
      </w:r>
      <w:r>
        <w:t>This entire paragraph is relatively lazily written and doesn’t offer much in the way of concrete discussion about Dr. Smith’s attributes. Some of the details are even unnecessary.</w:t>
      </w:r>
    </w:p>
  </w:comment>
  <w:comment w:id="6" w:author="Mack Jones" w:date="2020-11-25T13:25:00Z" w:initials="MJ">
    <w:p w14:paraId="22C893FE" w14:textId="450D68CC" w:rsidR="00AA4E2C" w:rsidRDefault="00AA4E2C">
      <w:pPr>
        <w:pStyle w:val="CommentText"/>
      </w:pPr>
      <w:r>
        <w:rPr>
          <w:rStyle w:val="CommentReference"/>
        </w:rPr>
        <w:annotationRef/>
      </w:r>
      <w:r>
        <w:t>This is an example of an unnecessary sentence, and frankly isn’t even polite. Dr. Smith’s demeanor is not what the postdoctoral fellowship is interested, but rather his research acumen.</w:t>
      </w:r>
    </w:p>
  </w:comment>
  <w:comment w:id="7" w:author="Mack Jones" w:date="2020-11-25T13:29:00Z" w:initials="MJ">
    <w:p w14:paraId="2A0BDDA6" w14:textId="602929E6" w:rsidR="005679A0" w:rsidRDefault="005679A0">
      <w:pPr>
        <w:pStyle w:val="CommentText"/>
      </w:pPr>
      <w:r>
        <w:rPr>
          <w:rStyle w:val="CommentReference"/>
        </w:rPr>
        <w:annotationRef/>
      </w:r>
      <w:r>
        <w:t>This is also not necessary for two reasons. 1.) The effort required here is not given the proper context; 2.) “Surprisingly decent” makes Dr. Smith seem unprepared or even perhaps incapable of defending his dissertation. It would seem as if the writer of this letter should not be writing this letter in the first place.</w:t>
      </w:r>
    </w:p>
  </w:comment>
  <w:comment w:id="8" w:author="Mack Jones" w:date="2020-11-25T13:29:00Z" w:initials="MJ">
    <w:p w14:paraId="3C9EA6D9" w14:textId="424ABCA1" w:rsidR="005679A0" w:rsidRDefault="005679A0">
      <w:pPr>
        <w:pStyle w:val="CommentText"/>
      </w:pPr>
      <w:r>
        <w:rPr>
          <w:rStyle w:val="CommentReference"/>
        </w:rPr>
        <w:annotationRef/>
      </w:r>
      <w:r>
        <w:t>Context matters. Here there is no reason to bring up these types of personal issues in a letter. Specifically, leaving out the specific issues Dr. Smith faced “including funding issues, family problems, etc.” could be eliminated from this sentence it would reach just fine.</w:t>
      </w:r>
    </w:p>
  </w:comment>
  <w:comment w:id="9" w:author="Mack Jones" w:date="2020-11-25T13:34:00Z" w:initials="MJ">
    <w:p w14:paraId="26393619" w14:textId="354AC293" w:rsidR="005679A0" w:rsidRDefault="005679A0">
      <w:pPr>
        <w:pStyle w:val="CommentText"/>
      </w:pPr>
      <w:r>
        <w:rPr>
          <w:rStyle w:val="CommentReference"/>
        </w:rPr>
        <w:annotationRef/>
      </w:r>
      <w:r>
        <w:t xml:space="preserve">Again, context matters. Unless the recommender is going to spend time discussing where Dr. Smith started, and has gotten permission from Dr. Smith to discuss such issues. This statement is unnecessary. </w:t>
      </w:r>
    </w:p>
  </w:comment>
  <w:comment w:id="10" w:author="Mack Jones" w:date="2020-11-25T13:42:00Z" w:initials="MJ">
    <w:p w14:paraId="7566D608" w14:textId="0B2CBA5F" w:rsidR="00B1539A" w:rsidRDefault="00B1539A">
      <w:pPr>
        <w:pStyle w:val="CommentText"/>
      </w:pPr>
      <w:r>
        <w:rPr>
          <w:rStyle w:val="CommentReference"/>
        </w:rPr>
        <w:annotationRef/>
      </w:r>
      <w:r>
        <w:t>Avoid irrelevant information. Mentoring students is a good thing, along with giving back to your local community. It should be framed as such.</w:t>
      </w:r>
    </w:p>
  </w:comment>
  <w:comment w:id="12" w:author="Mack Jones" w:date="2020-11-25T13:37:00Z" w:initials="MJ">
    <w:p w14:paraId="101750AE" w14:textId="76C0B725" w:rsidR="005679A0" w:rsidRDefault="005679A0">
      <w:pPr>
        <w:pStyle w:val="CommentText"/>
      </w:pPr>
      <w:r>
        <w:rPr>
          <w:rStyle w:val="CommentReference"/>
        </w:rPr>
        <w:annotationRef/>
      </w:r>
      <w:r>
        <w:t>Again</w:t>
      </w:r>
      <w:r w:rsidR="000F6F7B">
        <w:t>,</w:t>
      </w:r>
      <w:r>
        <w:t xml:space="preserve"> context matters. The recommender has not done a good enough job discussing why these things are important to Dr. Smith’s candidacy by providing the proper context throughout the letter. If the recommender would have done a good job and framing these things about Dr. Smith as part of the letter a statement like this could be warranted.</w:t>
      </w:r>
    </w:p>
  </w:comment>
  <w:comment w:id="13" w:author="Mack Jones" w:date="2020-11-25T13:41:00Z" w:initials="MJ">
    <w:p w14:paraId="1D10B781" w14:textId="4790CD1E" w:rsidR="004F631D" w:rsidRDefault="004F631D">
      <w:pPr>
        <w:pStyle w:val="CommentText"/>
      </w:pPr>
      <w:r>
        <w:rPr>
          <w:rStyle w:val="CommentReference"/>
        </w:rPr>
        <w:annotationRef/>
      </w:r>
      <w:r>
        <w:t>Example of “non-standout” adjectives more commonly used for women and underrepresented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0E5DF" w15:done="0"/>
  <w15:commentEx w15:paraId="471211F2" w15:done="0"/>
  <w15:commentEx w15:paraId="22C893FE" w15:done="0"/>
  <w15:commentEx w15:paraId="2A0BDDA6" w15:done="0"/>
  <w15:commentEx w15:paraId="3C9EA6D9" w15:done="0"/>
  <w15:commentEx w15:paraId="26393619" w15:done="0"/>
  <w15:commentEx w15:paraId="7566D608" w15:done="0"/>
  <w15:commentEx w15:paraId="101750AE" w15:done="0"/>
  <w15:commentEx w15:paraId="1D10B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D90C" w16cex:dateUtc="2020-11-25T18:22:00Z"/>
  <w16cex:commentExtensible w16cex:durableId="2368D988" w16cex:dateUtc="2020-11-25T18:24:00Z"/>
  <w16cex:commentExtensible w16cex:durableId="2368D9D5" w16cex:dateUtc="2020-11-25T18:25:00Z"/>
  <w16cex:commentExtensible w16cex:durableId="2368DAAD" w16cex:dateUtc="2020-11-25T18:29:00Z"/>
  <w16cex:commentExtensible w16cex:durableId="2368DACB" w16cex:dateUtc="2020-11-25T18:29:00Z"/>
  <w16cex:commentExtensible w16cex:durableId="2368DC00" w16cex:dateUtc="2020-11-25T18:34:00Z"/>
  <w16cex:commentExtensible w16cex:durableId="2368DDC4" w16cex:dateUtc="2020-11-25T18:42:00Z"/>
  <w16cex:commentExtensible w16cex:durableId="2368DC82" w16cex:dateUtc="2020-11-25T18:37:00Z"/>
  <w16cex:commentExtensible w16cex:durableId="2368DD74" w16cex:dateUtc="2020-11-25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0E5DF" w16cid:durableId="2368D90C"/>
  <w16cid:commentId w16cid:paraId="471211F2" w16cid:durableId="2368D988"/>
  <w16cid:commentId w16cid:paraId="22C893FE" w16cid:durableId="2368D9D5"/>
  <w16cid:commentId w16cid:paraId="2A0BDDA6" w16cid:durableId="2368DAAD"/>
  <w16cid:commentId w16cid:paraId="3C9EA6D9" w16cid:durableId="2368DACB"/>
  <w16cid:commentId w16cid:paraId="26393619" w16cid:durableId="2368DC00"/>
  <w16cid:commentId w16cid:paraId="7566D608" w16cid:durableId="2368DDC4"/>
  <w16cid:commentId w16cid:paraId="101750AE" w16cid:durableId="2368DC82"/>
  <w16cid:commentId w16cid:paraId="1D10B781" w16cid:durableId="2368DD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ack Jones">
    <w15:presenceInfo w15:providerId="None" w15:userId="Mack Jo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37"/>
    <w:rsid w:val="000404C5"/>
    <w:rsid w:val="000F6F7B"/>
    <w:rsid w:val="001D3976"/>
    <w:rsid w:val="00227616"/>
    <w:rsid w:val="00283DE3"/>
    <w:rsid w:val="002E0660"/>
    <w:rsid w:val="00321E0E"/>
    <w:rsid w:val="00454DC9"/>
    <w:rsid w:val="00466BB2"/>
    <w:rsid w:val="004F631D"/>
    <w:rsid w:val="00504B18"/>
    <w:rsid w:val="005679A0"/>
    <w:rsid w:val="00573588"/>
    <w:rsid w:val="00592EE7"/>
    <w:rsid w:val="006630DC"/>
    <w:rsid w:val="008E2DF5"/>
    <w:rsid w:val="009E2FD9"/>
    <w:rsid w:val="009E493C"/>
    <w:rsid w:val="00A20113"/>
    <w:rsid w:val="00AA4E2C"/>
    <w:rsid w:val="00B1539A"/>
    <w:rsid w:val="00B67B37"/>
    <w:rsid w:val="00BE022D"/>
    <w:rsid w:val="00C35933"/>
    <w:rsid w:val="00E22CED"/>
    <w:rsid w:val="00F27EBE"/>
    <w:rsid w:val="00FA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DFC2C"/>
  <w15:chartTrackingRefBased/>
  <w15:docId w15:val="{3F5E699B-9351-1C44-B51C-E8AF69DF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E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4E2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A4E2C"/>
    <w:rPr>
      <w:sz w:val="16"/>
      <w:szCs w:val="16"/>
    </w:rPr>
  </w:style>
  <w:style w:type="paragraph" w:styleId="CommentText">
    <w:name w:val="annotation text"/>
    <w:basedOn w:val="Normal"/>
    <w:link w:val="CommentTextChar"/>
    <w:uiPriority w:val="99"/>
    <w:semiHidden/>
    <w:unhideWhenUsed/>
    <w:rsid w:val="00AA4E2C"/>
    <w:rPr>
      <w:sz w:val="20"/>
      <w:szCs w:val="20"/>
    </w:rPr>
  </w:style>
  <w:style w:type="character" w:customStyle="1" w:styleId="CommentTextChar">
    <w:name w:val="Comment Text Char"/>
    <w:basedOn w:val="DefaultParagraphFont"/>
    <w:link w:val="CommentText"/>
    <w:uiPriority w:val="99"/>
    <w:semiHidden/>
    <w:rsid w:val="00AA4E2C"/>
    <w:rPr>
      <w:sz w:val="20"/>
      <w:szCs w:val="20"/>
    </w:rPr>
  </w:style>
  <w:style w:type="paragraph" w:styleId="CommentSubject">
    <w:name w:val="annotation subject"/>
    <w:basedOn w:val="CommentText"/>
    <w:next w:val="CommentText"/>
    <w:link w:val="CommentSubjectChar"/>
    <w:uiPriority w:val="99"/>
    <w:semiHidden/>
    <w:unhideWhenUsed/>
    <w:rsid w:val="00AA4E2C"/>
    <w:rPr>
      <w:b/>
      <w:bCs/>
    </w:rPr>
  </w:style>
  <w:style w:type="character" w:customStyle="1" w:styleId="CommentSubjectChar">
    <w:name w:val="Comment Subject Char"/>
    <w:basedOn w:val="CommentTextChar"/>
    <w:link w:val="CommentSubject"/>
    <w:uiPriority w:val="99"/>
    <w:semiHidden/>
    <w:rsid w:val="00AA4E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Jones</dc:creator>
  <cp:keywords/>
  <dc:description/>
  <cp:lastModifiedBy>Microsoft Office User</cp:lastModifiedBy>
  <cp:revision>6</cp:revision>
  <dcterms:created xsi:type="dcterms:W3CDTF">2020-11-25T18:27:00Z</dcterms:created>
  <dcterms:modified xsi:type="dcterms:W3CDTF">2020-11-25T20:24:00Z</dcterms:modified>
</cp:coreProperties>
</file>