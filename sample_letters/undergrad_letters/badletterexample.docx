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621B" w14:textId="77777777" w:rsidR="00BE76AB" w:rsidRDefault="00DA28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strongly endorse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 w:rsidRPr="00DA28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your </w:t>
      </w:r>
      <w:proofErr w:type="spellStart"/>
      <w:r>
        <w:rPr>
          <w:rFonts w:ascii="Times New Roman" w:eastAsia="Times New Roman" w:hAnsi="Times New Roman" w:cs="Times New Roman"/>
        </w:rPr>
        <w:t>undgraduate</w:t>
      </w:r>
      <w:proofErr w:type="spellEnd"/>
      <w:r>
        <w:rPr>
          <w:rFonts w:ascii="Times New Roman" w:eastAsia="Times New Roman" w:hAnsi="Times New Roman" w:cs="Times New Roman"/>
        </w:rPr>
        <w:t xml:space="preserve">/graduate/fellowship/scholarship program and/or award/prized lecture. </w:t>
      </w:r>
      <w:r w:rsidR="00941407">
        <w:rPr>
          <w:rFonts w:ascii="Times New Roman" w:eastAsia="Times New Roman" w:hAnsi="Times New Roman" w:cs="Times New Roman"/>
        </w:rPr>
        <w:t xml:space="preserve">It has been a pleasure to get to know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941407"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</w:rPr>
        <w:t xml:space="preserve">student/researcher/scientist and </w:t>
      </w:r>
      <w:r w:rsidR="00941407">
        <w:rPr>
          <w:rFonts w:ascii="Times New Roman" w:eastAsia="Times New Roman" w:hAnsi="Times New Roman" w:cs="Times New Roman"/>
        </w:rPr>
        <w:t>she is</w:t>
      </w:r>
      <w:r>
        <w:rPr>
          <w:rFonts w:ascii="Times New Roman" w:eastAsia="Times New Roman" w:hAnsi="Times New Roman" w:cs="Times New Roman"/>
        </w:rPr>
        <w:t xml:space="preserve"> well liked by her colleagues and fellow students/scientists. It has been rewarding to work with caring, compassionate, and</w:t>
      </w:r>
      <w:r w:rsidR="00941407">
        <w:rPr>
          <w:rFonts w:ascii="Times New Roman" w:eastAsia="Times New Roman" w:hAnsi="Times New Roman" w:cs="Times New Roman"/>
        </w:rPr>
        <w:t xml:space="preserve"> reliable young woman.</w:t>
      </w:r>
    </w:p>
    <w:p w14:paraId="3BF27456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5F65C881" w14:textId="15EE7724" w:rsidR="00941407" w:rsidRDefault="00031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Ms.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>
        <w:rPr>
          <w:rFonts w:ascii="Times New Roman" w:eastAsia="Times New Roman" w:hAnsi="Times New Roman" w:cs="Times New Roman"/>
        </w:rPr>
        <w:t xml:space="preserve"> is currently a Research Programmer here at Gender Race Bias Inc. </w:t>
      </w:r>
      <w:r w:rsidR="00DA200B">
        <w:rPr>
          <w:rFonts w:ascii="Times New Roman" w:eastAsia="Times New Roman" w:hAnsi="Times New Roman" w:cs="Times New Roman"/>
        </w:rPr>
        <w:t xml:space="preserve">During her tenure in our research group, Ms. </w:t>
      </w:r>
      <w:proofErr w:type="spellStart"/>
      <w:r w:rsidR="00DA200B"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 w:rsidR="00DA200B">
        <w:rPr>
          <w:rFonts w:ascii="Times New Roman" w:eastAsia="Times New Roman" w:hAnsi="Times New Roman" w:cs="Times New Roman"/>
        </w:rPr>
        <w:t xml:space="preserve"> has proved to be invaluable member of our research team. We have performed countless studies focusing on the upper atmospheres of both Earth and Mars, from which Ms. </w:t>
      </w:r>
      <w:proofErr w:type="spellStart"/>
      <w:r w:rsidR="00DA200B"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 w:rsidR="00DA200B">
        <w:rPr>
          <w:rFonts w:ascii="Times New Roman" w:eastAsia="Times New Roman" w:hAnsi="Times New Roman" w:cs="Times New Roman"/>
        </w:rPr>
        <w:t xml:space="preserve"> responsibility has been developing code to process satellite observations. </w:t>
      </w:r>
      <w:r>
        <w:rPr>
          <w:rFonts w:ascii="Times New Roman" w:eastAsia="Times New Roman" w:hAnsi="Times New Roman" w:cs="Times New Roman"/>
        </w:rPr>
        <w:t>She diligently completed each task assigned to her</w:t>
      </w:r>
      <w:r w:rsidR="00C47AD8">
        <w:rPr>
          <w:rFonts w:ascii="Times New Roman" w:eastAsia="Times New Roman" w:hAnsi="Times New Roman" w:cs="Times New Roman"/>
        </w:rPr>
        <w:t>, putting in whatever amount of time was needed to do so</w:t>
      </w:r>
      <w:r>
        <w:rPr>
          <w:rFonts w:ascii="Times New Roman" w:eastAsia="Times New Roman" w:hAnsi="Times New Roman" w:cs="Times New Roman"/>
        </w:rPr>
        <w:t xml:space="preserve">. She would </w:t>
      </w:r>
      <w:r w:rsidR="00C47AD8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>seek out answ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ers to difficult problems unprompted, unafraid to ask probing questions of others.</w:t>
      </w:r>
    </w:p>
    <w:p w14:paraId="5EC9DEB8" w14:textId="77777777" w:rsidR="000315E9" w:rsidRDefault="000315E9">
      <w:pPr>
        <w:rPr>
          <w:rFonts w:ascii="Times New Roman" w:eastAsia="Times New Roman" w:hAnsi="Times New Roman" w:cs="Times New Roman"/>
        </w:rPr>
      </w:pPr>
    </w:p>
    <w:p w14:paraId="01721B3B" w14:textId="51EAE140" w:rsidR="00941407" w:rsidRDefault="009414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my meetings with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>
        <w:rPr>
          <w:rFonts w:ascii="Times New Roman" w:eastAsia="Times New Roman" w:hAnsi="Times New Roman" w:cs="Times New Roman"/>
        </w:rPr>
        <w:t xml:space="preserve">, it is clear that she is passionate about her work. She has </w:t>
      </w:r>
      <w:r w:rsidR="00C47AD8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>and lead research meetings with our group</w:t>
      </w:r>
      <w:r w:rsidR="00C47A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meets weekly with other colleagues and collaborators. She is diligent</w:t>
      </w:r>
      <w:r w:rsidR="00C47AD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responsible, </w:t>
      </w:r>
      <w:r w:rsidR="00C47AD8">
        <w:rPr>
          <w:rFonts w:ascii="Times New Roman" w:eastAsia="Times New Roman" w:hAnsi="Times New Roman" w:cs="Times New Roman"/>
        </w:rPr>
        <w:t xml:space="preserve">well </w:t>
      </w:r>
      <w:r>
        <w:rPr>
          <w:rFonts w:ascii="Times New Roman" w:eastAsia="Times New Roman" w:hAnsi="Times New Roman" w:cs="Times New Roman"/>
        </w:rPr>
        <w:t>organized, and a team player.</w:t>
      </w:r>
      <w:r w:rsidR="00C47AD8">
        <w:rPr>
          <w:rFonts w:ascii="Times New Roman" w:eastAsia="Times New Roman" w:hAnsi="Times New Roman" w:cs="Times New Roman"/>
        </w:rPr>
        <w:t xml:space="preserve">  Her willingness to put in the time when tackling a difficult problem has served her well, resulting in the publication of a respectable number of research articles.</w:t>
      </w:r>
      <w:r w:rsidR="005E7812">
        <w:rPr>
          <w:rFonts w:ascii="Times New Roman" w:eastAsia="Times New Roman" w:hAnsi="Times New Roman" w:cs="Times New Roman"/>
        </w:rPr>
        <w:t xml:space="preserve"> Further</w:t>
      </w:r>
      <w:r w:rsidR="00C47AD8">
        <w:rPr>
          <w:rFonts w:ascii="Times New Roman" w:eastAsia="Times New Roman" w:hAnsi="Times New Roman" w:cs="Times New Roman"/>
        </w:rPr>
        <w:t>more</w:t>
      </w:r>
      <w:r w:rsidR="005E7812">
        <w:rPr>
          <w:rFonts w:ascii="Times New Roman" w:eastAsia="Times New Roman" w:hAnsi="Times New Roman" w:cs="Times New Roman"/>
        </w:rPr>
        <w:t>, she is an active member of our education and outreach program</w:t>
      </w:r>
      <w:r w:rsidR="00C47AD8">
        <w:rPr>
          <w:rFonts w:ascii="Times New Roman" w:eastAsia="Times New Roman" w:hAnsi="Times New Roman" w:cs="Times New Roman"/>
        </w:rPr>
        <w:t xml:space="preserve">, where she both </w:t>
      </w:r>
      <w:r w:rsidR="005E7812">
        <w:rPr>
          <w:rFonts w:ascii="Times New Roman" w:eastAsia="Times New Roman" w:hAnsi="Times New Roman" w:cs="Times New Roman"/>
        </w:rPr>
        <w:t>participate</w:t>
      </w:r>
      <w:r w:rsidR="00C47AD8">
        <w:rPr>
          <w:rFonts w:ascii="Times New Roman" w:eastAsia="Times New Roman" w:hAnsi="Times New Roman" w:cs="Times New Roman"/>
        </w:rPr>
        <w:t xml:space="preserve">s in and </w:t>
      </w:r>
      <w:r w:rsidR="005E7812">
        <w:rPr>
          <w:rFonts w:ascii="Times New Roman" w:eastAsia="Times New Roman" w:hAnsi="Times New Roman" w:cs="Times New Roman"/>
        </w:rPr>
        <w:t>leads monthly meetings.</w:t>
      </w:r>
    </w:p>
    <w:p w14:paraId="118B4682" w14:textId="77777777" w:rsidR="00941407" w:rsidRDefault="00941407">
      <w:pPr>
        <w:rPr>
          <w:rFonts w:ascii="Times New Roman" w:eastAsia="Times New Roman" w:hAnsi="Times New Roman" w:cs="Times New Roman"/>
        </w:rPr>
      </w:pPr>
    </w:p>
    <w:p w14:paraId="271C92D1" w14:textId="17338B1E" w:rsidR="00DA2889" w:rsidRDefault="009414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closing, I believe the record of Ms.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>
        <w:rPr>
          <w:rFonts w:ascii="Times New Roman" w:eastAsia="Times New Roman" w:hAnsi="Times New Roman" w:cs="Times New Roman"/>
        </w:rPr>
        <w:t xml:space="preserve"> speaks for itself. </w:t>
      </w:r>
      <w:r w:rsidR="000315E9">
        <w:rPr>
          <w:rFonts w:ascii="Times New Roman" w:eastAsia="Times New Roman" w:hAnsi="Times New Roman" w:cs="Times New Roman"/>
        </w:rPr>
        <w:t xml:space="preserve">Out of the &gt; 100 Research Scientist/Engineers/Programmers I have collaborated or supervised during my time here at Gender Race Bias Inc., Ms. </w:t>
      </w:r>
      <w:proofErr w:type="spellStart"/>
      <w:r w:rsidR="000315E9"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 w:rsidR="000315E9">
        <w:rPr>
          <w:rFonts w:ascii="Times New Roman" w:eastAsia="Times New Roman" w:hAnsi="Times New Roman" w:cs="Times New Roman"/>
        </w:rPr>
        <w:t xml:space="preserve"> is among the top 10% of those I have had the privilege to work alongside.</w:t>
      </w:r>
      <w:r w:rsidR="005E78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As a woman excelling in science</w:t>
      </w:r>
      <w:r w:rsidR="00C47A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she is the perfect candidate for this fellowship/scholarship/award. I am confident that </w:t>
      </w:r>
      <w:proofErr w:type="spellStart"/>
      <w:r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>
        <w:rPr>
          <w:rFonts w:ascii="Times New Roman" w:eastAsia="Times New Roman" w:hAnsi="Times New Roman" w:cs="Times New Roman"/>
        </w:rPr>
        <w:t xml:space="preserve"> will be a great asset your program program/society. She has my recommendation. Please feel free to contact me at the information provided below for any additional information</w:t>
      </w:r>
      <w:r w:rsidR="00B50842">
        <w:rPr>
          <w:rFonts w:ascii="Times New Roman" w:eastAsia="Times New Roman" w:hAnsi="Times New Roman" w:cs="Times New Roman"/>
        </w:rPr>
        <w:t xml:space="preserve"> regarding Ms. </w:t>
      </w:r>
      <w:proofErr w:type="spellStart"/>
      <w:r w:rsidR="00B50842" w:rsidRPr="00DA2889">
        <w:rPr>
          <w:rFonts w:ascii="Times New Roman" w:eastAsia="Times New Roman" w:hAnsi="Times New Roman" w:cs="Times New Roman"/>
          <w:highlight w:val="black"/>
        </w:rPr>
        <w:t>NameBlah</w:t>
      </w:r>
      <w:proofErr w:type="spellEnd"/>
      <w:r w:rsidR="00B50842">
        <w:rPr>
          <w:rFonts w:ascii="Times New Roman" w:eastAsia="Times New Roman" w:hAnsi="Times New Roman" w:cs="Times New Roman"/>
        </w:rPr>
        <w:t xml:space="preserve"> and her application.</w:t>
      </w:r>
    </w:p>
    <w:p w14:paraId="0E3913A3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EB31CC9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Warmest</w:t>
      </w:r>
      <w:r w:rsidR="00E83E54">
        <w:rPr>
          <w:rFonts w:ascii="Times New Roman" w:eastAsia="Times New Roman" w:hAnsi="Times New Roman" w:cs="Times New Roman"/>
        </w:rPr>
        <w:t xml:space="preserve"> Regards</w:t>
      </w:r>
      <w:r>
        <w:rPr>
          <w:rFonts w:ascii="Times New Roman" w:eastAsia="Times New Roman" w:hAnsi="Times New Roman" w:cs="Times New Roman"/>
        </w:rPr>
        <w:t>,</w:t>
      </w:r>
    </w:p>
    <w:p w14:paraId="78640E90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318FB408" w14:textId="77777777" w:rsidR="00B50842" w:rsidRDefault="00B50842">
      <w:pPr>
        <w:rPr>
          <w:rFonts w:ascii="Times New Roman" w:eastAsia="Times New Roman" w:hAnsi="Times New Roman" w:cs="Times New Roman"/>
        </w:rPr>
      </w:pPr>
    </w:p>
    <w:p w14:paraId="70FA6B59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ELSP</w:t>
      </w:r>
    </w:p>
    <w:p w14:paraId="51F52A5F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Scientist/Engineer</w:t>
      </w:r>
    </w:p>
    <w:p w14:paraId="45674DDC" w14:textId="77777777" w:rsidR="00B50842" w:rsidRDefault="00B50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 Race Bias Inc.</w:t>
      </w:r>
    </w:p>
    <w:p w14:paraId="2722D87A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ED774D7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2AAA68F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689DE83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522A416C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3A1CB369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7A1BA18D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11119955" w14:textId="77777777" w:rsidR="00DA2889" w:rsidRDefault="00DA2889">
      <w:pPr>
        <w:rPr>
          <w:rFonts w:ascii="Times New Roman" w:eastAsia="Times New Roman" w:hAnsi="Times New Roman" w:cs="Times New Roman"/>
        </w:rPr>
      </w:pPr>
    </w:p>
    <w:p w14:paraId="6B341623" w14:textId="77777777" w:rsidR="00DA2889" w:rsidRPr="00CE2BAE" w:rsidRDefault="00DA2889">
      <w:pPr>
        <w:rPr>
          <w:rFonts w:ascii="Times New Roman" w:hAnsi="Times New Roman" w:cs="Times New Roman"/>
        </w:rPr>
      </w:pPr>
    </w:p>
    <w:sectPr w:rsidR="00DA2889" w:rsidRPr="00CE2BAE" w:rsidSect="009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21BD" w14:textId="77777777" w:rsidR="00EE2297" w:rsidRDefault="00EE2297" w:rsidP="00CE2BAE">
      <w:r>
        <w:separator/>
      </w:r>
    </w:p>
  </w:endnote>
  <w:endnote w:type="continuationSeparator" w:id="0">
    <w:p w14:paraId="28F75B3C" w14:textId="77777777" w:rsidR="00EE2297" w:rsidRDefault="00EE2297" w:rsidP="00CE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7718B" w14:textId="77777777" w:rsidR="00EE2297" w:rsidRDefault="00EE2297" w:rsidP="00CE2BAE">
      <w:r>
        <w:separator/>
      </w:r>
    </w:p>
  </w:footnote>
  <w:footnote w:type="continuationSeparator" w:id="0">
    <w:p w14:paraId="1885C3FD" w14:textId="77777777" w:rsidR="00EE2297" w:rsidRDefault="00EE2297" w:rsidP="00CE2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0"/>
    <w:rsid w:val="000315E9"/>
    <w:rsid w:val="00555A80"/>
    <w:rsid w:val="005E7812"/>
    <w:rsid w:val="007A22F4"/>
    <w:rsid w:val="00831632"/>
    <w:rsid w:val="00941407"/>
    <w:rsid w:val="009A5EEC"/>
    <w:rsid w:val="00B50842"/>
    <w:rsid w:val="00BE76AB"/>
    <w:rsid w:val="00C47AD8"/>
    <w:rsid w:val="00CE2BAE"/>
    <w:rsid w:val="00DA200B"/>
    <w:rsid w:val="00DA2889"/>
    <w:rsid w:val="00DA5420"/>
    <w:rsid w:val="00E32BDA"/>
    <w:rsid w:val="00E83E54"/>
    <w:rsid w:val="00E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9218"/>
  <w15:chartTrackingRefBased/>
  <w15:docId w15:val="{2E452049-E7C0-0049-88D3-23D2A82F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4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BAE"/>
  </w:style>
  <w:style w:type="paragraph" w:styleId="Footer">
    <w:name w:val="footer"/>
    <w:basedOn w:val="Normal"/>
    <w:link w:val="FooterChar"/>
    <w:uiPriority w:val="99"/>
    <w:unhideWhenUsed/>
    <w:rsid w:val="00CE2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BAE"/>
  </w:style>
  <w:style w:type="paragraph" w:styleId="BalloonText">
    <w:name w:val="Balloon Text"/>
    <w:basedOn w:val="Normal"/>
    <w:link w:val="BalloonTextChar"/>
    <w:uiPriority w:val="99"/>
    <w:semiHidden/>
    <w:unhideWhenUsed/>
    <w:rsid w:val="00C47A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D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Jones</dc:creator>
  <cp:keywords/>
  <dc:description/>
  <cp:lastModifiedBy>Mack Jones</cp:lastModifiedBy>
  <cp:revision>2</cp:revision>
  <dcterms:created xsi:type="dcterms:W3CDTF">2020-08-17T15:28:00Z</dcterms:created>
  <dcterms:modified xsi:type="dcterms:W3CDTF">2020-08-17T15:28:00Z</dcterms:modified>
</cp:coreProperties>
</file>