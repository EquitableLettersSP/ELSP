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A09A2" w14:textId="0D543324" w:rsidR="00A35DB5"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Dear Colleagues,</w:t>
      </w:r>
    </w:p>
    <w:p w14:paraId="723AAA31" w14:textId="77777777" w:rsidR="00BA2C78" w:rsidRPr="00283CEA" w:rsidRDefault="00BA2C78" w:rsidP="00075B6E">
      <w:pPr>
        <w:rPr>
          <w:rFonts w:ascii="Times New Roman" w:eastAsia="Times New Roman" w:hAnsi="Times New Roman" w:cs="Times New Roman"/>
          <w:sz w:val="24"/>
          <w:szCs w:val="24"/>
        </w:rPr>
      </w:pPr>
    </w:p>
    <w:p w14:paraId="0FAA450A" w14:textId="4778930C" w:rsidR="00A35DB5" w:rsidRDefault="00A35DB5" w:rsidP="00075B6E">
      <w:pPr>
        <w:rPr>
          <w:rFonts w:ascii="Times New Roman" w:eastAsia="Times New Roman" w:hAnsi="Times New Roman" w:cs="Times New Roman"/>
          <w:b/>
          <w:bCs/>
          <w:color w:val="000000"/>
          <w:sz w:val="24"/>
          <w:szCs w:val="24"/>
        </w:rPr>
      </w:pPr>
      <w:commentRangeStart w:id="0"/>
      <w:r w:rsidRPr="00A35DB5">
        <w:rPr>
          <w:rFonts w:ascii="Times New Roman" w:eastAsia="Times New Roman" w:hAnsi="Times New Roman" w:cs="Times New Roman"/>
          <w:b/>
          <w:bCs/>
          <w:color w:val="000000"/>
          <w:sz w:val="24"/>
          <w:szCs w:val="24"/>
        </w:rPr>
        <w:t xml:space="preserve">Citation: </w:t>
      </w:r>
      <w:r>
        <w:rPr>
          <w:rFonts w:ascii="Times New Roman" w:eastAsia="Times New Roman" w:hAnsi="Times New Roman" w:cs="Times New Roman"/>
          <w:b/>
          <w:bCs/>
          <w:color w:val="000000"/>
          <w:sz w:val="24"/>
          <w:szCs w:val="24"/>
        </w:rPr>
        <w:t xml:space="preserve">For </w:t>
      </w:r>
      <w:r w:rsidR="00891890">
        <w:rPr>
          <w:rFonts w:ascii="Times New Roman" w:eastAsia="Times New Roman" w:hAnsi="Times New Roman" w:cs="Times New Roman"/>
          <w:b/>
          <w:bCs/>
          <w:color w:val="000000"/>
          <w:sz w:val="24"/>
          <w:szCs w:val="24"/>
        </w:rPr>
        <w:t xml:space="preserve">sustained impact and cross-disciplinary breakthroughs in diverse phenomena of </w:t>
      </w:r>
      <w:r w:rsidR="00E80C91">
        <w:rPr>
          <w:rFonts w:ascii="Times New Roman" w:eastAsia="Times New Roman" w:hAnsi="Times New Roman" w:cs="Times New Roman"/>
          <w:b/>
          <w:bCs/>
          <w:color w:val="000000"/>
          <w:sz w:val="24"/>
          <w:szCs w:val="24"/>
        </w:rPr>
        <w:t>space-</w:t>
      </w:r>
      <w:r w:rsidR="00891890">
        <w:rPr>
          <w:rFonts w:ascii="Times New Roman" w:eastAsia="Times New Roman" w:hAnsi="Times New Roman" w:cs="Times New Roman"/>
          <w:b/>
          <w:bCs/>
          <w:color w:val="000000"/>
          <w:sz w:val="24"/>
          <w:szCs w:val="24"/>
        </w:rPr>
        <w:t xml:space="preserve">time </w:t>
      </w:r>
      <w:r w:rsidR="0092155D">
        <w:rPr>
          <w:rFonts w:ascii="Times New Roman" w:eastAsia="Times New Roman" w:hAnsi="Times New Roman" w:cs="Times New Roman"/>
          <w:b/>
          <w:bCs/>
          <w:color w:val="000000"/>
          <w:sz w:val="24"/>
          <w:szCs w:val="24"/>
        </w:rPr>
        <w:t>travel, temporal</w:t>
      </w:r>
      <w:r w:rsidR="00891890">
        <w:rPr>
          <w:rFonts w:ascii="Times New Roman" w:eastAsia="Times New Roman" w:hAnsi="Times New Roman" w:cs="Times New Roman"/>
          <w:b/>
          <w:bCs/>
          <w:color w:val="000000"/>
          <w:sz w:val="24"/>
          <w:szCs w:val="24"/>
        </w:rPr>
        <w:t xml:space="preserve"> paradox, and </w:t>
      </w:r>
      <w:proofErr w:type="gramStart"/>
      <w:r w:rsidR="00E80C91">
        <w:rPr>
          <w:rFonts w:ascii="Times New Roman" w:eastAsia="Times New Roman" w:hAnsi="Times New Roman" w:cs="Times New Roman"/>
          <w:b/>
          <w:bCs/>
          <w:color w:val="000000"/>
          <w:sz w:val="24"/>
          <w:szCs w:val="24"/>
        </w:rPr>
        <w:t>Exo-Biology</w:t>
      </w:r>
      <w:proofErr w:type="gramEnd"/>
      <w:r w:rsidR="00891890">
        <w:rPr>
          <w:rFonts w:ascii="Times New Roman" w:eastAsia="Times New Roman" w:hAnsi="Times New Roman" w:cs="Times New Roman"/>
          <w:b/>
          <w:bCs/>
          <w:color w:val="000000"/>
          <w:sz w:val="24"/>
          <w:szCs w:val="24"/>
        </w:rPr>
        <w:t xml:space="preserve">. </w:t>
      </w:r>
      <w:commentRangeEnd w:id="0"/>
      <w:r w:rsidR="007E5A1D">
        <w:rPr>
          <w:rStyle w:val="CommentReference"/>
        </w:rPr>
        <w:commentReference w:id="0"/>
      </w:r>
    </w:p>
    <w:p w14:paraId="77AE0122" w14:textId="77777777" w:rsidR="00BA2C78" w:rsidRPr="00A35DB5" w:rsidRDefault="00BA2C78" w:rsidP="00075B6E">
      <w:pPr>
        <w:rPr>
          <w:rFonts w:ascii="Times New Roman" w:eastAsia="Times New Roman" w:hAnsi="Times New Roman" w:cs="Times New Roman"/>
          <w:b/>
          <w:bCs/>
          <w:color w:val="000000"/>
          <w:sz w:val="24"/>
          <w:szCs w:val="24"/>
        </w:rPr>
      </w:pPr>
    </w:p>
    <w:p w14:paraId="3BE55E25" w14:textId="2A794FCC" w:rsidR="002A3E7F" w:rsidRDefault="00A35DB5" w:rsidP="002A3E7F">
      <w:pPr>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are </w:t>
      </w:r>
      <w:r w:rsidR="003B4893">
        <w:rPr>
          <w:rFonts w:ascii="Times New Roman" w:eastAsia="Times New Roman" w:hAnsi="Times New Roman" w:cs="Times New Roman"/>
          <w:color w:val="000000"/>
          <w:sz w:val="24"/>
          <w:szCs w:val="24"/>
        </w:rPr>
        <w:t>excited</w:t>
      </w:r>
      <w:r>
        <w:rPr>
          <w:rFonts w:ascii="Times New Roman" w:eastAsia="Times New Roman" w:hAnsi="Times New Roman" w:cs="Times New Roman"/>
          <w:color w:val="000000"/>
          <w:sz w:val="24"/>
          <w:szCs w:val="24"/>
        </w:rPr>
        <w:t xml:space="preserve"> to nominate </w:t>
      </w:r>
      <w:commentRangeStart w:id="1"/>
      <w:r>
        <w:rPr>
          <w:rFonts w:ascii="Times New Roman" w:eastAsia="Times New Roman" w:hAnsi="Times New Roman" w:cs="Times New Roman"/>
          <w:color w:val="000000"/>
          <w:sz w:val="24"/>
          <w:szCs w:val="24"/>
        </w:rPr>
        <w:t>Dr.</w:t>
      </w:r>
      <w:r w:rsidR="00891890">
        <w:rPr>
          <w:rFonts w:ascii="Times New Roman" w:eastAsia="Times New Roman" w:hAnsi="Times New Roman" w:cs="Times New Roman"/>
          <w:color w:val="000000"/>
          <w:sz w:val="24"/>
          <w:szCs w:val="24"/>
        </w:rPr>
        <w:t xml:space="preserve"> John</w:t>
      </w:r>
      <w:r>
        <w:rPr>
          <w:rFonts w:ascii="Times New Roman" w:eastAsia="Times New Roman" w:hAnsi="Times New Roman" w:cs="Times New Roman"/>
          <w:color w:val="000000"/>
          <w:sz w:val="24"/>
          <w:szCs w:val="24"/>
        </w:rPr>
        <w:t xml:space="preserve"> Smith</w:t>
      </w:r>
      <w:r w:rsidR="00891890">
        <w:rPr>
          <w:rFonts w:ascii="Times New Roman" w:eastAsia="Times New Roman" w:hAnsi="Times New Roman" w:cs="Times New Roman"/>
          <w:color w:val="000000"/>
          <w:sz w:val="24"/>
          <w:szCs w:val="24"/>
        </w:rPr>
        <w:t xml:space="preserve"> </w:t>
      </w:r>
      <w:commentRangeEnd w:id="1"/>
      <w:r w:rsidR="007E5A1D">
        <w:rPr>
          <w:rStyle w:val="CommentReference"/>
        </w:rPr>
        <w:commentReference w:id="1"/>
      </w:r>
      <w:r w:rsidR="00891890">
        <w:rPr>
          <w:rFonts w:ascii="Times New Roman" w:eastAsia="Times New Roman" w:hAnsi="Times New Roman" w:cs="Times New Roman"/>
          <w:color w:val="000000"/>
          <w:sz w:val="24"/>
          <w:szCs w:val="24"/>
        </w:rPr>
        <w:t xml:space="preserve">for the honor of Union Fellow of the </w:t>
      </w:r>
      <w:r w:rsidR="00395028">
        <w:rPr>
          <w:rFonts w:ascii="Times New Roman" w:eastAsia="Times New Roman" w:hAnsi="Times New Roman" w:cs="Times New Roman"/>
          <w:color w:val="000000"/>
          <w:sz w:val="24"/>
          <w:szCs w:val="24"/>
        </w:rPr>
        <w:t>Society</w:t>
      </w:r>
      <w:r w:rsidR="00891890">
        <w:rPr>
          <w:rFonts w:ascii="Times New Roman" w:eastAsia="Times New Roman" w:hAnsi="Times New Roman" w:cs="Times New Roman"/>
          <w:color w:val="000000"/>
          <w:sz w:val="24"/>
          <w:szCs w:val="24"/>
        </w:rPr>
        <w:t>. John and I both attended the Legion Academy in the 1970s</w:t>
      </w:r>
      <w:r w:rsidR="00395028">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where John </w:t>
      </w:r>
      <w:r w:rsidR="00395028">
        <w:rPr>
          <w:rFonts w:ascii="Times New Roman" w:eastAsia="Times New Roman" w:hAnsi="Times New Roman" w:cs="Times New Roman"/>
          <w:color w:val="000000"/>
          <w:sz w:val="24"/>
          <w:szCs w:val="24"/>
        </w:rPr>
        <w:t xml:space="preserve">quickly </w:t>
      </w:r>
      <w:r w:rsidR="007E5A1D">
        <w:rPr>
          <w:rFonts w:ascii="Times New Roman" w:eastAsia="Times New Roman" w:hAnsi="Times New Roman" w:cs="Times New Roman"/>
          <w:color w:val="000000"/>
          <w:sz w:val="24"/>
          <w:szCs w:val="24"/>
        </w:rPr>
        <w:t>demonstrated</w:t>
      </w:r>
      <w:r w:rsidR="00395028">
        <w:rPr>
          <w:rFonts w:ascii="Times New Roman" w:eastAsia="Times New Roman" w:hAnsi="Times New Roman" w:cs="Times New Roman"/>
          <w:color w:val="000000"/>
          <w:sz w:val="24"/>
          <w:szCs w:val="24"/>
        </w:rPr>
        <w:t xml:space="preserve"> his ability to grasp the fundamentals of space-time travel and connect these basics to current open </w:t>
      </w:r>
      <w:r w:rsidR="006413C1">
        <w:rPr>
          <w:rFonts w:ascii="Times New Roman" w:eastAsia="Times New Roman" w:hAnsi="Times New Roman" w:cs="Times New Roman"/>
          <w:color w:val="000000"/>
          <w:sz w:val="24"/>
          <w:szCs w:val="24"/>
        </w:rPr>
        <w:t>questions</w:t>
      </w:r>
      <w:r w:rsidR="00891890">
        <w:rPr>
          <w:rFonts w:ascii="Times New Roman" w:eastAsia="Times New Roman" w:hAnsi="Times New Roman" w:cs="Times New Roman"/>
          <w:color w:val="000000"/>
          <w:sz w:val="24"/>
          <w:szCs w:val="24"/>
        </w:rPr>
        <w:t xml:space="preserve">. </w:t>
      </w:r>
      <w:r w:rsidR="00395028">
        <w:rPr>
          <w:rFonts w:ascii="Times New Roman" w:eastAsia="Times New Roman" w:hAnsi="Times New Roman" w:cs="Times New Roman"/>
          <w:color w:val="000000"/>
          <w:sz w:val="24"/>
          <w:szCs w:val="24"/>
        </w:rPr>
        <w:t>S</w:t>
      </w:r>
      <w:r w:rsidR="00891890">
        <w:rPr>
          <w:rFonts w:ascii="Times New Roman" w:eastAsia="Times New Roman" w:hAnsi="Times New Roman" w:cs="Times New Roman"/>
          <w:color w:val="000000"/>
          <w:sz w:val="24"/>
          <w:szCs w:val="24"/>
        </w:rPr>
        <w:t>ince</w:t>
      </w:r>
      <w:r w:rsidR="00395028">
        <w:rPr>
          <w:rFonts w:ascii="Times New Roman" w:eastAsia="Times New Roman" w:hAnsi="Times New Roman" w:cs="Times New Roman"/>
          <w:color w:val="000000"/>
          <w:sz w:val="24"/>
          <w:szCs w:val="24"/>
        </w:rPr>
        <w:t xml:space="preserve"> our introduction, John and I have</w:t>
      </w:r>
      <w:r w:rsidR="00891890">
        <w:rPr>
          <w:rFonts w:ascii="Times New Roman" w:eastAsia="Times New Roman" w:hAnsi="Times New Roman" w:cs="Times New Roman"/>
          <w:color w:val="000000"/>
          <w:sz w:val="24"/>
          <w:szCs w:val="24"/>
        </w:rPr>
        <w:t xml:space="preserve"> continue</w:t>
      </w:r>
      <w:r w:rsidR="00395028">
        <w:rPr>
          <w:rFonts w:ascii="Times New Roman" w:eastAsia="Times New Roman" w:hAnsi="Times New Roman" w:cs="Times New Roman"/>
          <w:color w:val="000000"/>
          <w:sz w:val="24"/>
          <w:szCs w:val="24"/>
        </w:rPr>
        <w:t>d</w:t>
      </w:r>
      <w:r w:rsidR="00891890">
        <w:rPr>
          <w:rFonts w:ascii="Times New Roman" w:eastAsia="Times New Roman" w:hAnsi="Times New Roman" w:cs="Times New Roman"/>
          <w:color w:val="000000"/>
          <w:sz w:val="24"/>
          <w:szCs w:val="24"/>
        </w:rPr>
        <w:t xml:space="preserve"> to collaborate</w:t>
      </w:r>
      <w:r w:rsidR="006413C1">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and it has been a pleasure to see him succeed</w:t>
      </w:r>
      <w:r w:rsidR="006413C1">
        <w:rPr>
          <w:rFonts w:ascii="Times New Roman" w:eastAsia="Times New Roman" w:hAnsi="Times New Roman" w:cs="Times New Roman"/>
          <w:color w:val="000000"/>
          <w:sz w:val="24"/>
          <w:szCs w:val="24"/>
        </w:rPr>
        <w:t xml:space="preserve"> in his career</w:t>
      </w:r>
      <w:commentRangeStart w:id="2"/>
      <w:r w:rsidR="00891890">
        <w:rPr>
          <w:rFonts w:ascii="Times New Roman" w:eastAsia="Times New Roman" w:hAnsi="Times New Roman" w:cs="Times New Roman"/>
          <w:color w:val="000000"/>
          <w:sz w:val="24"/>
          <w:szCs w:val="24"/>
        </w:rPr>
        <w:t xml:space="preserve">. In my nomination letter I will provide a broad overview of John’s </w:t>
      </w:r>
      <w:r w:rsidR="00395028">
        <w:rPr>
          <w:rFonts w:ascii="Times New Roman" w:eastAsia="Times New Roman" w:hAnsi="Times New Roman" w:cs="Times New Roman"/>
          <w:color w:val="000000"/>
          <w:sz w:val="24"/>
          <w:szCs w:val="24"/>
        </w:rPr>
        <w:t xml:space="preserve">sustained impact and breakthroughs, </w:t>
      </w:r>
      <w:r w:rsidR="00891890">
        <w:rPr>
          <w:rFonts w:ascii="Times New Roman" w:eastAsia="Times New Roman" w:hAnsi="Times New Roman" w:cs="Times New Roman"/>
          <w:color w:val="000000"/>
          <w:sz w:val="24"/>
          <w:szCs w:val="24"/>
        </w:rPr>
        <w:t>highlight</w:t>
      </w:r>
      <w:r w:rsidR="00395028">
        <w:rPr>
          <w:rFonts w:ascii="Times New Roman" w:eastAsia="Times New Roman" w:hAnsi="Times New Roman" w:cs="Times New Roman"/>
          <w:color w:val="000000"/>
          <w:sz w:val="24"/>
          <w:szCs w:val="24"/>
        </w:rPr>
        <w:t>ing</w:t>
      </w:r>
      <w:r w:rsidR="00891890">
        <w:rPr>
          <w:rFonts w:ascii="Times New Roman" w:eastAsia="Times New Roman" w:hAnsi="Times New Roman" w:cs="Times New Roman"/>
          <w:color w:val="000000"/>
          <w:sz w:val="24"/>
          <w:szCs w:val="24"/>
        </w:rPr>
        <w:t xml:space="preserve"> where the supporting letters, CV, and bibliography will provide more information</w:t>
      </w:r>
      <w:commentRangeEnd w:id="2"/>
      <w:r w:rsidR="007E5A1D">
        <w:rPr>
          <w:rStyle w:val="CommentReference"/>
        </w:rPr>
        <w:commentReference w:id="2"/>
      </w:r>
      <w:r w:rsidR="00891890">
        <w:rPr>
          <w:rFonts w:ascii="Times New Roman" w:eastAsia="Times New Roman" w:hAnsi="Times New Roman" w:cs="Times New Roman"/>
          <w:color w:val="000000"/>
          <w:sz w:val="24"/>
          <w:szCs w:val="24"/>
        </w:rPr>
        <w:t>.</w:t>
      </w:r>
    </w:p>
    <w:p w14:paraId="05EC335F" w14:textId="53B53279"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is </w:t>
      </w:r>
      <w:commentRangeStart w:id="3"/>
      <w:r w:rsidR="007A2624">
        <w:rPr>
          <w:rFonts w:ascii="Times New Roman" w:eastAsia="Times New Roman" w:hAnsi="Times New Roman" w:cs="Times New Roman"/>
          <w:color w:val="000000"/>
          <w:sz w:val="24"/>
          <w:szCs w:val="24"/>
        </w:rPr>
        <w:t xml:space="preserve">one of </w:t>
      </w:r>
      <w:r w:rsidRPr="00075B6E">
        <w:rPr>
          <w:rFonts w:ascii="Times New Roman" w:eastAsia="Times New Roman" w:hAnsi="Times New Roman" w:cs="Times New Roman"/>
          <w:color w:val="000000"/>
          <w:sz w:val="24"/>
          <w:szCs w:val="24"/>
        </w:rPr>
        <w:t>the foremost contributor</w:t>
      </w:r>
      <w:r w:rsidR="007A2624">
        <w:rPr>
          <w:rFonts w:ascii="Times New Roman" w:eastAsia="Times New Roman" w:hAnsi="Times New Roman" w:cs="Times New Roman"/>
          <w:color w:val="000000"/>
          <w:sz w:val="24"/>
          <w:szCs w:val="24"/>
        </w:rPr>
        <w:t>s</w:t>
      </w:r>
      <w:r w:rsidRPr="00075B6E">
        <w:rPr>
          <w:rFonts w:ascii="Times New Roman" w:eastAsia="Times New Roman" w:hAnsi="Times New Roman" w:cs="Times New Roman"/>
          <w:color w:val="000000"/>
          <w:sz w:val="24"/>
          <w:szCs w:val="24"/>
        </w:rPr>
        <w:t xml:space="preserve"> </w:t>
      </w:r>
      <w:commentRangeEnd w:id="3"/>
      <w:r w:rsidR="007E5A1D">
        <w:rPr>
          <w:rStyle w:val="CommentReference"/>
        </w:rPr>
        <w:commentReference w:id="3"/>
      </w:r>
      <w:r w:rsidR="007A2624">
        <w:rPr>
          <w:rFonts w:ascii="Times New Roman" w:eastAsia="Times New Roman" w:hAnsi="Times New Roman" w:cs="Times New Roman"/>
          <w:color w:val="000000"/>
          <w:sz w:val="24"/>
          <w:szCs w:val="24"/>
        </w:rPr>
        <w:t>working towards</w:t>
      </w:r>
      <w:r w:rsidRPr="00075B6E">
        <w:rPr>
          <w:rFonts w:ascii="Times New Roman" w:eastAsia="Times New Roman" w:hAnsi="Times New Roman" w:cs="Times New Roman"/>
          <w:color w:val="000000"/>
          <w:sz w:val="24"/>
          <w:szCs w:val="24"/>
        </w:rPr>
        <w:t xml:space="preserve"> establishing the link between </w:t>
      </w:r>
      <w:r w:rsidR="00C8265A">
        <w:rPr>
          <w:rFonts w:ascii="Times New Roman" w:eastAsia="Times New Roman" w:hAnsi="Times New Roman" w:cs="Times New Roman"/>
          <w:color w:val="000000"/>
          <w:sz w:val="24"/>
          <w:szCs w:val="24"/>
        </w:rPr>
        <w:t>Space-Time Travel</w:t>
      </w:r>
      <w:r w:rsidRPr="00075B6E">
        <w:rPr>
          <w:rFonts w:ascii="Times New Roman" w:eastAsia="Times New Roman" w:hAnsi="Times New Roman" w:cs="Times New Roman"/>
          <w:color w:val="000000"/>
          <w:sz w:val="24"/>
          <w:szCs w:val="24"/>
        </w:rPr>
        <w:t xml:space="preserve"> and </w:t>
      </w:r>
      <w:proofErr w:type="gramStart"/>
      <w:r w:rsidR="00395028">
        <w:rPr>
          <w:rFonts w:ascii="Times New Roman" w:eastAsia="Times New Roman" w:hAnsi="Times New Roman" w:cs="Times New Roman"/>
          <w:color w:val="000000"/>
          <w:sz w:val="24"/>
          <w:szCs w:val="24"/>
        </w:rPr>
        <w:t>E</w:t>
      </w:r>
      <w:r w:rsidR="00C8265A">
        <w:rPr>
          <w:rFonts w:ascii="Times New Roman" w:eastAsia="Times New Roman" w:hAnsi="Times New Roman" w:cs="Times New Roman"/>
          <w:color w:val="000000"/>
          <w:sz w:val="24"/>
          <w:szCs w:val="24"/>
        </w:rPr>
        <w:t>xo</w:t>
      </w:r>
      <w:r w:rsidR="00395028">
        <w:rPr>
          <w:rFonts w:ascii="Times New Roman" w:eastAsia="Times New Roman" w:hAnsi="Times New Roman" w:cs="Times New Roman"/>
          <w:color w:val="000000"/>
          <w:sz w:val="24"/>
          <w:szCs w:val="24"/>
        </w:rPr>
        <w:t>-B</w:t>
      </w:r>
      <w:r w:rsidR="00C8265A">
        <w:rPr>
          <w:rFonts w:ascii="Times New Roman" w:eastAsia="Times New Roman" w:hAnsi="Times New Roman" w:cs="Times New Roman"/>
          <w:color w:val="000000"/>
          <w:sz w:val="24"/>
          <w:szCs w:val="24"/>
        </w:rPr>
        <w:t>iology</w:t>
      </w:r>
      <w:proofErr w:type="gramEnd"/>
      <w:r w:rsidRPr="00075B6E">
        <w:rPr>
          <w:rFonts w:ascii="Times New Roman" w:eastAsia="Times New Roman" w:hAnsi="Times New Roman" w:cs="Times New Roman"/>
          <w:color w:val="000000"/>
          <w:sz w:val="24"/>
          <w:szCs w:val="24"/>
        </w:rPr>
        <w:t xml:space="preserve"> in our era</w:t>
      </w:r>
      <w:r w:rsidR="007A2624">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w:t>
      </w:r>
      <w:commentRangeStart w:id="4"/>
      <w:r w:rsidR="007A2624">
        <w:rPr>
          <w:rFonts w:ascii="Times New Roman" w:eastAsia="Times New Roman" w:hAnsi="Times New Roman" w:cs="Times New Roman"/>
          <w:color w:val="000000"/>
          <w:sz w:val="24"/>
          <w:szCs w:val="24"/>
        </w:rPr>
        <w:t>Through his</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numerous cross</w:t>
      </w:r>
      <w:r w:rsidR="00395028">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disciplinary collaborations, </w:t>
      </w:r>
      <w:commentRangeEnd w:id="4"/>
      <w:r w:rsidR="007E5A1D">
        <w:rPr>
          <w:rStyle w:val="CommentReference"/>
        </w:rPr>
        <w:commentReference w:id="4"/>
      </w:r>
      <w:r w:rsidR="007A2624">
        <w:rPr>
          <w:rFonts w:ascii="Times New Roman" w:eastAsia="Times New Roman" w:hAnsi="Times New Roman" w:cs="Times New Roman"/>
          <w:color w:val="000000"/>
          <w:sz w:val="24"/>
          <w:szCs w:val="24"/>
        </w:rPr>
        <w:t xml:space="preserve">John has been able to show how his work has made </w:t>
      </w:r>
      <w:r w:rsidRPr="00075B6E">
        <w:rPr>
          <w:rFonts w:ascii="Times New Roman" w:eastAsia="Times New Roman" w:hAnsi="Times New Roman" w:cs="Times New Roman"/>
          <w:color w:val="000000"/>
          <w:sz w:val="24"/>
          <w:szCs w:val="24"/>
        </w:rPr>
        <w:t>important implications in th</w:t>
      </w:r>
      <w:r w:rsidR="007A2624">
        <w:rPr>
          <w:rFonts w:ascii="Times New Roman" w:eastAsia="Times New Roman" w:hAnsi="Times New Roman" w:cs="Times New Roman"/>
          <w:color w:val="000000"/>
          <w:sz w:val="24"/>
          <w:szCs w:val="24"/>
        </w:rPr>
        <w:t>e</w:t>
      </w:r>
      <w:r w:rsidRPr="00075B6E">
        <w:rPr>
          <w:rFonts w:ascii="Times New Roman" w:eastAsia="Times New Roman" w:hAnsi="Times New Roman" w:cs="Times New Roman"/>
          <w:color w:val="000000"/>
          <w:sz w:val="24"/>
          <w:szCs w:val="24"/>
        </w:rPr>
        <w:t xml:space="preserve"> subfield</w:t>
      </w:r>
      <w:r w:rsidR="00DC6092">
        <w:rPr>
          <w:rFonts w:ascii="Times New Roman" w:eastAsia="Times New Roman" w:hAnsi="Times New Roman" w:cs="Times New Roman"/>
          <w:color w:val="000000"/>
          <w:sz w:val="24"/>
          <w:szCs w:val="24"/>
        </w:rPr>
        <w:t xml:space="preserve"> of</w:t>
      </w:r>
      <w:r w:rsidR="007A2624">
        <w:rPr>
          <w:rFonts w:ascii="Times New Roman" w:eastAsia="Times New Roman" w:hAnsi="Times New Roman" w:cs="Times New Roman"/>
          <w:color w:val="000000"/>
          <w:sz w:val="24"/>
          <w:szCs w:val="24"/>
        </w:rPr>
        <w:t xml:space="preserve"> </w:t>
      </w:r>
      <w:r w:rsidR="00974547">
        <w:rPr>
          <w:rFonts w:ascii="Times New Roman" w:eastAsia="Times New Roman" w:hAnsi="Times New Roman" w:cs="Times New Roman"/>
          <w:color w:val="000000"/>
          <w:sz w:val="24"/>
          <w:szCs w:val="24"/>
        </w:rPr>
        <w:t>Time Travel</w:t>
      </w:r>
      <w:r w:rsidRPr="00075B6E">
        <w:rPr>
          <w:rFonts w:ascii="Times New Roman" w:eastAsia="Times New Roman" w:hAnsi="Times New Roman" w:cs="Times New Roman"/>
          <w:color w:val="000000"/>
          <w:sz w:val="24"/>
          <w:szCs w:val="24"/>
        </w:rPr>
        <w:t>, as well as in other subfields</w:t>
      </w:r>
      <w:r w:rsidR="007A2624">
        <w:rPr>
          <w:rFonts w:ascii="Times New Roman" w:eastAsia="Times New Roman" w:hAnsi="Times New Roman" w:cs="Times New Roman"/>
          <w:color w:val="000000"/>
          <w:sz w:val="24"/>
          <w:szCs w:val="24"/>
        </w:rPr>
        <w:t xml:space="preserve"> such as </w:t>
      </w:r>
      <w:r w:rsidR="00974547">
        <w:rPr>
          <w:rFonts w:ascii="Times New Roman" w:eastAsia="Times New Roman" w:hAnsi="Times New Roman" w:cs="Times New Roman"/>
          <w:color w:val="000000"/>
          <w:sz w:val="24"/>
          <w:szCs w:val="24"/>
        </w:rPr>
        <w:t xml:space="preserve">Space </w:t>
      </w:r>
      <w:r w:rsidR="006A08B2">
        <w:rPr>
          <w:rFonts w:ascii="Times New Roman" w:eastAsia="Times New Roman" w:hAnsi="Times New Roman" w:cs="Times New Roman"/>
          <w:color w:val="000000"/>
          <w:sz w:val="24"/>
          <w:szCs w:val="24"/>
        </w:rPr>
        <w:t>T</w:t>
      </w:r>
      <w:r w:rsidR="00974547">
        <w:rPr>
          <w:rFonts w:ascii="Times New Roman" w:eastAsia="Times New Roman" w:hAnsi="Times New Roman" w:cs="Times New Roman"/>
          <w:color w:val="000000"/>
          <w:sz w:val="24"/>
          <w:szCs w:val="24"/>
        </w:rPr>
        <w:t>ravel</w:t>
      </w:r>
      <w:r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While h</w:t>
      </w:r>
      <w:r w:rsidRPr="00075B6E">
        <w:rPr>
          <w:rFonts w:ascii="Times New Roman" w:eastAsia="Times New Roman" w:hAnsi="Times New Roman" w:cs="Times New Roman"/>
          <w:color w:val="000000"/>
          <w:sz w:val="24"/>
          <w:szCs w:val="24"/>
        </w:rPr>
        <w:t>is research is primarily theoretical</w:t>
      </w:r>
      <w:r w:rsidR="007A2624">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xml:space="preserve">he has always emphasized the connection of basic physics with observations. John is amply deserving of the Society Fellowship on the basis of both the depth and breadth of his sustained contribution to Physics and the research interests of the Society Fellowship Committee. The results of his research have far-reaching implications in </w:t>
      </w:r>
      <w:r w:rsidR="007A2624">
        <w:rPr>
          <w:rFonts w:ascii="Times New Roman" w:eastAsia="Times New Roman" w:hAnsi="Times New Roman" w:cs="Times New Roman"/>
          <w:color w:val="000000"/>
          <w:sz w:val="24"/>
          <w:szCs w:val="24"/>
        </w:rPr>
        <w:t>multiple disciplines and each of the submitted letters will reflect on these areas</w:t>
      </w:r>
      <w:r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w:t>
      </w:r>
      <w:commentRangeStart w:id="5"/>
      <w:r w:rsidR="007A2624">
        <w:rPr>
          <w:rFonts w:ascii="Times New Roman" w:eastAsia="Times New Roman" w:hAnsi="Times New Roman" w:cs="Times New Roman"/>
          <w:color w:val="000000"/>
          <w:sz w:val="24"/>
          <w:szCs w:val="24"/>
        </w:rPr>
        <w:t xml:space="preserve">The supporting letter by </w:t>
      </w:r>
      <w:r w:rsidR="00C8265A">
        <w:rPr>
          <w:rFonts w:ascii="Times New Roman" w:eastAsia="Times New Roman" w:hAnsi="Times New Roman" w:cs="Times New Roman"/>
          <w:color w:val="000000"/>
          <w:sz w:val="24"/>
          <w:szCs w:val="24"/>
        </w:rPr>
        <w:t>Dr</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 </w:t>
      </w:r>
      <w:proofErr w:type="spellStart"/>
      <w:r w:rsidR="00C8265A">
        <w:rPr>
          <w:rFonts w:ascii="Times New Roman" w:eastAsia="Times New Roman" w:hAnsi="Times New Roman" w:cs="Times New Roman"/>
          <w:color w:val="000000"/>
          <w:sz w:val="24"/>
          <w:szCs w:val="24"/>
        </w:rPr>
        <w:t>Emitt</w:t>
      </w:r>
      <w:proofErr w:type="spellEnd"/>
      <w:r w:rsidR="00C8265A">
        <w:rPr>
          <w:rFonts w:ascii="Times New Roman" w:eastAsia="Times New Roman" w:hAnsi="Times New Roman" w:cs="Times New Roman"/>
          <w:color w:val="000000"/>
          <w:sz w:val="24"/>
          <w:szCs w:val="24"/>
        </w:rPr>
        <w:t xml:space="preserve"> Brown will highlight their work on flux capacitors</w:t>
      </w:r>
      <w:r w:rsidR="00974547">
        <w:rPr>
          <w:rFonts w:ascii="Times New Roman" w:eastAsia="Times New Roman" w:hAnsi="Times New Roman" w:cs="Times New Roman"/>
          <w:color w:val="000000"/>
          <w:sz w:val="24"/>
          <w:szCs w:val="24"/>
        </w:rPr>
        <w:t xml:space="preserve"> and their initial attempts at time (sans space) travel</w:t>
      </w:r>
      <w:r w:rsidR="00C8265A">
        <w:rPr>
          <w:rFonts w:ascii="Times New Roman" w:eastAsia="Times New Roman" w:hAnsi="Times New Roman" w:cs="Times New Roman"/>
          <w:color w:val="000000"/>
          <w:sz w:val="24"/>
          <w:szCs w:val="24"/>
        </w:rPr>
        <w:t xml:space="preserve">. Dr. Eleanor Arroway will then discuss their work on the necessary interconnectedness of space-time travel and the success of their experimental work. This will be followed by the letter from Dr. </w:t>
      </w:r>
      <w:r w:rsidR="00A729C1">
        <w:rPr>
          <w:rFonts w:ascii="Times New Roman" w:eastAsia="Times New Roman" w:hAnsi="Times New Roman" w:cs="Times New Roman"/>
          <w:color w:val="000000"/>
          <w:sz w:val="24"/>
          <w:szCs w:val="24"/>
        </w:rPr>
        <w:t xml:space="preserve">Binti from </w:t>
      </w:r>
      <w:proofErr w:type="spellStart"/>
      <w:r w:rsidR="00A729C1">
        <w:rPr>
          <w:rFonts w:ascii="Times New Roman" w:eastAsia="Times New Roman" w:hAnsi="Times New Roman" w:cs="Times New Roman"/>
          <w:color w:val="000000"/>
          <w:sz w:val="24"/>
          <w:szCs w:val="24"/>
        </w:rPr>
        <w:t>Oomza</w:t>
      </w:r>
      <w:proofErr w:type="spellEnd"/>
      <w:r w:rsidR="00A729C1">
        <w:rPr>
          <w:rFonts w:ascii="Times New Roman" w:eastAsia="Times New Roman" w:hAnsi="Times New Roman" w:cs="Times New Roman"/>
          <w:color w:val="000000"/>
          <w:sz w:val="24"/>
          <w:szCs w:val="24"/>
        </w:rPr>
        <w:t xml:space="preserve"> University</w:t>
      </w:r>
      <w:r w:rsidR="00C8265A">
        <w:rPr>
          <w:rFonts w:ascii="Times New Roman" w:eastAsia="Times New Roman" w:hAnsi="Times New Roman" w:cs="Times New Roman"/>
          <w:color w:val="000000"/>
          <w:sz w:val="24"/>
          <w:szCs w:val="24"/>
        </w:rPr>
        <w:t xml:space="preserve"> focusing on John</w:t>
      </w:r>
      <w:r w:rsidR="00395028">
        <w:rPr>
          <w:rFonts w:ascii="Times New Roman" w:eastAsia="Times New Roman" w:hAnsi="Times New Roman" w:cs="Times New Roman"/>
          <w:color w:val="000000"/>
          <w:sz w:val="24"/>
          <w:szCs w:val="24"/>
        </w:rPr>
        <w:t>’</w:t>
      </w:r>
      <w:r w:rsidR="00C8265A">
        <w:rPr>
          <w:rFonts w:ascii="Times New Roman" w:eastAsia="Times New Roman" w:hAnsi="Times New Roman" w:cs="Times New Roman"/>
          <w:color w:val="000000"/>
          <w:sz w:val="24"/>
          <w:szCs w:val="24"/>
        </w:rPr>
        <w:t xml:space="preserve">s </w:t>
      </w:r>
      <w:r w:rsidR="00395028">
        <w:rPr>
          <w:rFonts w:ascii="Times New Roman" w:eastAsia="Times New Roman" w:hAnsi="Times New Roman" w:cs="Times New Roman"/>
          <w:color w:val="000000"/>
          <w:sz w:val="24"/>
          <w:szCs w:val="24"/>
        </w:rPr>
        <w:t xml:space="preserve">encompassing </w:t>
      </w:r>
      <w:r w:rsidR="00C8265A">
        <w:rPr>
          <w:rFonts w:ascii="Times New Roman" w:eastAsia="Times New Roman" w:hAnsi="Times New Roman" w:cs="Times New Roman"/>
          <w:color w:val="000000"/>
          <w:sz w:val="24"/>
          <w:szCs w:val="24"/>
        </w:rPr>
        <w:t xml:space="preserve">enthusiasm to embrace new </w:t>
      </w:r>
      <w:r w:rsidR="00E1471A">
        <w:rPr>
          <w:rFonts w:ascii="Times New Roman" w:eastAsia="Times New Roman" w:hAnsi="Times New Roman" w:cs="Times New Roman"/>
          <w:color w:val="000000"/>
          <w:sz w:val="24"/>
          <w:szCs w:val="24"/>
        </w:rPr>
        <w:t>scientific</w:t>
      </w:r>
      <w:r w:rsidR="00395028">
        <w:rPr>
          <w:rFonts w:ascii="Times New Roman" w:eastAsia="Times New Roman" w:hAnsi="Times New Roman" w:cs="Times New Roman"/>
          <w:color w:val="000000"/>
          <w:sz w:val="24"/>
          <w:szCs w:val="24"/>
        </w:rPr>
        <w:t xml:space="preserve"> paradigms</w:t>
      </w:r>
      <w:r w:rsidR="00C8265A">
        <w:rPr>
          <w:rFonts w:ascii="Times New Roman" w:eastAsia="Times New Roman" w:hAnsi="Times New Roman" w:cs="Times New Roman"/>
          <w:color w:val="000000"/>
          <w:sz w:val="24"/>
          <w:szCs w:val="24"/>
        </w:rPr>
        <w:t xml:space="preserve"> and collaborations, </w:t>
      </w:r>
      <w:r w:rsidR="00395028">
        <w:rPr>
          <w:rFonts w:ascii="Times New Roman" w:eastAsia="Times New Roman" w:hAnsi="Times New Roman" w:cs="Times New Roman"/>
          <w:color w:val="000000"/>
          <w:sz w:val="24"/>
          <w:szCs w:val="24"/>
        </w:rPr>
        <w:t>demonstrating how these qualities distinguish him</w:t>
      </w:r>
      <w:r w:rsidR="00C8265A">
        <w:rPr>
          <w:rFonts w:ascii="Times New Roman" w:eastAsia="Times New Roman" w:hAnsi="Times New Roman" w:cs="Times New Roman"/>
          <w:color w:val="000000"/>
          <w:sz w:val="24"/>
          <w:szCs w:val="24"/>
        </w:rPr>
        <w:t xml:space="preserve"> as a role model </w:t>
      </w:r>
      <w:r w:rsidR="00395028">
        <w:rPr>
          <w:rFonts w:ascii="Times New Roman" w:eastAsia="Times New Roman" w:hAnsi="Times New Roman" w:cs="Times New Roman"/>
          <w:color w:val="000000"/>
          <w:sz w:val="24"/>
          <w:szCs w:val="24"/>
        </w:rPr>
        <w:t>for</w:t>
      </w:r>
      <w:r w:rsidR="00C8265A">
        <w:rPr>
          <w:rFonts w:ascii="Times New Roman" w:eastAsia="Times New Roman" w:hAnsi="Times New Roman" w:cs="Times New Roman"/>
          <w:color w:val="000000"/>
          <w:sz w:val="24"/>
          <w:szCs w:val="24"/>
        </w:rPr>
        <w:t xml:space="preserve"> be</w:t>
      </w:r>
      <w:r w:rsidR="00395028">
        <w:rPr>
          <w:rFonts w:ascii="Times New Roman" w:eastAsia="Times New Roman" w:hAnsi="Times New Roman" w:cs="Times New Roman"/>
          <w:color w:val="000000"/>
          <w:sz w:val="24"/>
          <w:szCs w:val="24"/>
        </w:rPr>
        <w:t>ing</w:t>
      </w:r>
      <w:r w:rsidR="00C8265A">
        <w:rPr>
          <w:rFonts w:ascii="Times New Roman" w:eastAsia="Times New Roman" w:hAnsi="Times New Roman" w:cs="Times New Roman"/>
          <w:color w:val="000000"/>
          <w:sz w:val="24"/>
          <w:szCs w:val="24"/>
        </w:rPr>
        <w:t xml:space="preserve"> a supportive collaborator </w:t>
      </w:r>
      <w:r w:rsidR="00395028">
        <w:rPr>
          <w:rFonts w:ascii="Times New Roman" w:eastAsia="Times New Roman" w:hAnsi="Times New Roman" w:cs="Times New Roman"/>
          <w:color w:val="000000"/>
          <w:sz w:val="24"/>
          <w:szCs w:val="24"/>
        </w:rPr>
        <w:t xml:space="preserve">and </w:t>
      </w:r>
      <w:r w:rsidR="00DC6092">
        <w:rPr>
          <w:rFonts w:ascii="Times New Roman" w:eastAsia="Times New Roman" w:hAnsi="Times New Roman" w:cs="Times New Roman"/>
          <w:color w:val="000000"/>
          <w:sz w:val="24"/>
          <w:szCs w:val="24"/>
        </w:rPr>
        <w:t xml:space="preserve">leading by example in </w:t>
      </w:r>
      <w:r w:rsidR="00C8265A">
        <w:rPr>
          <w:rFonts w:ascii="Times New Roman" w:eastAsia="Times New Roman" w:hAnsi="Times New Roman" w:cs="Times New Roman"/>
          <w:color w:val="000000"/>
          <w:sz w:val="24"/>
          <w:szCs w:val="24"/>
        </w:rPr>
        <w:t xml:space="preserve">building a </w:t>
      </w:r>
      <w:r w:rsidR="006413C1">
        <w:rPr>
          <w:rFonts w:ascii="Times New Roman" w:eastAsia="Times New Roman" w:hAnsi="Times New Roman" w:cs="Times New Roman"/>
          <w:color w:val="000000"/>
          <w:sz w:val="24"/>
          <w:szCs w:val="24"/>
        </w:rPr>
        <w:t xml:space="preserve">trans disciplinary </w:t>
      </w:r>
      <w:r w:rsidR="00C8265A">
        <w:rPr>
          <w:rFonts w:ascii="Times New Roman" w:eastAsia="Times New Roman" w:hAnsi="Times New Roman" w:cs="Times New Roman"/>
          <w:color w:val="000000"/>
          <w:sz w:val="24"/>
          <w:szCs w:val="24"/>
        </w:rPr>
        <w:t xml:space="preserve">team </w:t>
      </w:r>
      <w:r w:rsidR="00E1471A">
        <w:rPr>
          <w:rFonts w:ascii="Times New Roman" w:eastAsia="Times New Roman" w:hAnsi="Times New Roman" w:cs="Times New Roman"/>
          <w:color w:val="000000"/>
          <w:sz w:val="24"/>
          <w:szCs w:val="24"/>
        </w:rPr>
        <w:t>which</w:t>
      </w:r>
      <w:r w:rsidR="00C8265A">
        <w:rPr>
          <w:rFonts w:ascii="Times New Roman" w:eastAsia="Times New Roman" w:hAnsi="Times New Roman" w:cs="Times New Roman"/>
          <w:color w:val="000000"/>
          <w:sz w:val="24"/>
          <w:szCs w:val="24"/>
        </w:rPr>
        <w:t xml:space="preserve"> enable</w:t>
      </w:r>
      <w:r w:rsidR="00E1471A">
        <w:rPr>
          <w:rFonts w:ascii="Times New Roman" w:eastAsia="Times New Roman" w:hAnsi="Times New Roman" w:cs="Times New Roman"/>
          <w:color w:val="000000"/>
          <w:sz w:val="24"/>
          <w:szCs w:val="24"/>
        </w:rPr>
        <w:t>d</w:t>
      </w:r>
      <w:r w:rsidR="00C8265A">
        <w:rPr>
          <w:rFonts w:ascii="Times New Roman" w:eastAsia="Times New Roman" w:hAnsi="Times New Roman" w:cs="Times New Roman"/>
          <w:color w:val="000000"/>
          <w:sz w:val="24"/>
          <w:szCs w:val="24"/>
        </w:rPr>
        <w:t xml:space="preserve"> </w:t>
      </w:r>
      <w:r w:rsidR="006413C1">
        <w:rPr>
          <w:rFonts w:ascii="Times New Roman" w:eastAsia="Times New Roman" w:hAnsi="Times New Roman" w:cs="Times New Roman"/>
          <w:color w:val="000000"/>
          <w:sz w:val="24"/>
          <w:szCs w:val="24"/>
        </w:rPr>
        <w:t>their wo</w:t>
      </w:r>
      <w:r w:rsidR="00974547">
        <w:rPr>
          <w:rFonts w:ascii="Times New Roman" w:eastAsia="Times New Roman" w:hAnsi="Times New Roman" w:cs="Times New Roman"/>
          <w:color w:val="000000"/>
          <w:sz w:val="24"/>
          <w:szCs w:val="24"/>
        </w:rPr>
        <w:t xml:space="preserve">rk </w:t>
      </w:r>
      <w:r w:rsidR="00DC6092">
        <w:rPr>
          <w:rFonts w:ascii="Times New Roman" w:eastAsia="Times New Roman" w:hAnsi="Times New Roman" w:cs="Times New Roman"/>
          <w:color w:val="000000"/>
          <w:sz w:val="24"/>
          <w:szCs w:val="24"/>
        </w:rPr>
        <w:t xml:space="preserve">and its impact </w:t>
      </w:r>
      <w:r w:rsidR="00974547">
        <w:rPr>
          <w:rFonts w:ascii="Times New Roman" w:eastAsia="Times New Roman" w:hAnsi="Times New Roman" w:cs="Times New Roman"/>
          <w:color w:val="000000"/>
          <w:sz w:val="24"/>
          <w:szCs w:val="24"/>
        </w:rPr>
        <w:t>on exobiology</w:t>
      </w:r>
      <w:r w:rsidR="00C8265A">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 </w:t>
      </w:r>
      <w:commentRangeEnd w:id="5"/>
      <w:r w:rsidR="00E4690C">
        <w:rPr>
          <w:rStyle w:val="CommentReference"/>
        </w:rPr>
        <w:commentReference w:id="5"/>
      </w:r>
    </w:p>
    <w:p w14:paraId="3697E44F" w14:textId="1B3E3ADC" w:rsidR="002A3E7F" w:rsidRDefault="00286AB6" w:rsidP="002A3E7F">
      <w:pPr>
        <w:ind w:firstLine="720"/>
        <w:rPr>
          <w:rFonts w:ascii="Times New Roman" w:eastAsia="Times New Roman" w:hAnsi="Times New Roman" w:cs="Times New Roman"/>
          <w:sz w:val="24"/>
          <w:szCs w:val="24"/>
        </w:rPr>
      </w:pPr>
      <w:commentRangeStart w:id="6"/>
      <w:r>
        <w:rPr>
          <w:rFonts w:ascii="Times New Roman" w:eastAsia="Times New Roman" w:hAnsi="Times New Roman" w:cs="Times New Roman"/>
          <w:color w:val="000000"/>
          <w:sz w:val="24"/>
          <w:szCs w:val="24"/>
        </w:rPr>
        <w:t>John has an</w:t>
      </w:r>
      <w:r w:rsidR="00974547">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extensive </w:t>
      </w:r>
      <w:r>
        <w:rPr>
          <w:rFonts w:ascii="Times New Roman" w:eastAsia="Times New Roman" w:hAnsi="Times New Roman" w:cs="Times New Roman"/>
          <w:color w:val="000000"/>
          <w:sz w:val="24"/>
          <w:szCs w:val="24"/>
        </w:rPr>
        <w:t>publication record</w:t>
      </w:r>
      <w:r w:rsidR="0097454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that is the product both of his scientific creativity and the care he takes to build and maintain collaborations. </w:t>
      </w:r>
      <w:commentRangeEnd w:id="6"/>
      <w:r w:rsidR="00E4690C">
        <w:rPr>
          <w:rStyle w:val="CommentReference"/>
        </w:rPr>
        <w:commentReference w:id="6"/>
      </w:r>
      <w:r w:rsidR="00075B6E" w:rsidRPr="00075B6E">
        <w:rPr>
          <w:rFonts w:ascii="Times New Roman" w:eastAsia="Times New Roman" w:hAnsi="Times New Roman" w:cs="Times New Roman"/>
          <w:color w:val="000000"/>
          <w:sz w:val="24"/>
          <w:szCs w:val="24"/>
        </w:rPr>
        <w:t xml:space="preserve">His </w:t>
      </w:r>
      <w:r w:rsidR="00DC6092">
        <w:rPr>
          <w:rFonts w:ascii="Times New Roman" w:eastAsia="Times New Roman" w:hAnsi="Times New Roman" w:cs="Times New Roman"/>
          <w:color w:val="000000"/>
          <w:sz w:val="24"/>
          <w:szCs w:val="24"/>
        </w:rPr>
        <w:t>work</w:t>
      </w:r>
      <w:r w:rsidR="00DC6092" w:rsidRPr="00075B6E">
        <w:rPr>
          <w:rFonts w:ascii="Times New Roman" w:eastAsia="Times New Roman" w:hAnsi="Times New Roman" w:cs="Times New Roman"/>
          <w:color w:val="000000"/>
          <w:sz w:val="24"/>
          <w:szCs w:val="24"/>
        </w:rPr>
        <w:t xml:space="preserve"> </w:t>
      </w:r>
      <w:r w:rsidR="00075B6E" w:rsidRPr="00075B6E">
        <w:rPr>
          <w:rFonts w:ascii="Times New Roman" w:eastAsia="Times New Roman" w:hAnsi="Times New Roman" w:cs="Times New Roman"/>
          <w:color w:val="000000"/>
          <w:sz w:val="24"/>
          <w:szCs w:val="24"/>
        </w:rPr>
        <w:t xml:space="preserve">with </w:t>
      </w:r>
      <w:r w:rsidR="004A6CC8">
        <w:rPr>
          <w:rFonts w:ascii="Times New Roman" w:eastAsia="Times New Roman" w:hAnsi="Times New Roman" w:cs="Times New Roman"/>
          <w:color w:val="000000"/>
          <w:sz w:val="24"/>
          <w:szCs w:val="24"/>
        </w:rPr>
        <w:t xml:space="preserve">Dr. </w:t>
      </w:r>
      <w:proofErr w:type="spellStart"/>
      <w:r w:rsidR="00075B6E" w:rsidRPr="00075B6E">
        <w:rPr>
          <w:rFonts w:ascii="Times New Roman" w:eastAsia="Times New Roman" w:hAnsi="Times New Roman" w:cs="Times New Roman"/>
          <w:color w:val="000000"/>
          <w:sz w:val="24"/>
          <w:szCs w:val="24"/>
        </w:rPr>
        <w:t>Emitt</w:t>
      </w:r>
      <w:proofErr w:type="spellEnd"/>
      <w:r w:rsidR="00075B6E" w:rsidRPr="00075B6E">
        <w:rPr>
          <w:rFonts w:ascii="Times New Roman" w:eastAsia="Times New Roman" w:hAnsi="Times New Roman" w:cs="Times New Roman"/>
          <w:color w:val="000000"/>
          <w:sz w:val="24"/>
          <w:szCs w:val="24"/>
        </w:rPr>
        <w:t xml:space="preserve"> Brown resulted in a series of</w:t>
      </w:r>
      <w:r w:rsidR="006A08B2">
        <w:rPr>
          <w:rFonts w:ascii="Times New Roman" w:eastAsia="Times New Roman" w:hAnsi="Times New Roman" w:cs="Times New Roman"/>
          <w:color w:val="000000"/>
          <w:sz w:val="24"/>
          <w:szCs w:val="24"/>
        </w:rPr>
        <w:t xml:space="preserve"> </w:t>
      </w:r>
      <w:r w:rsidR="006A08B2" w:rsidRPr="00075B6E">
        <w:rPr>
          <w:rFonts w:ascii="Times New Roman" w:eastAsia="Times New Roman" w:hAnsi="Times New Roman" w:cs="Times New Roman"/>
          <w:color w:val="000000"/>
          <w:sz w:val="24"/>
          <w:szCs w:val="24"/>
        </w:rPr>
        <w:t>seminal</w:t>
      </w:r>
      <w:r w:rsidR="00075B6E" w:rsidRPr="00075B6E">
        <w:rPr>
          <w:rFonts w:ascii="Times New Roman" w:eastAsia="Times New Roman" w:hAnsi="Times New Roman" w:cs="Times New Roman"/>
          <w:color w:val="000000"/>
          <w:sz w:val="24"/>
          <w:szCs w:val="24"/>
        </w:rPr>
        <w:t xml:space="preserve"> papers, in which John revealed the physics of flux capacitors</w:t>
      </w:r>
      <w:r w:rsidR="00CD0395">
        <w:rPr>
          <w:rFonts w:ascii="Times New Roman" w:eastAsia="Times New Roman" w:hAnsi="Times New Roman" w:cs="Times New Roman"/>
          <w:color w:val="000000"/>
          <w:sz w:val="24"/>
          <w:szCs w:val="24"/>
        </w:rPr>
        <w:t xml:space="preserve"> [</w:t>
      </w:r>
      <w:commentRangeStart w:id="7"/>
      <w:r w:rsidR="00CD0395">
        <w:rPr>
          <w:rFonts w:ascii="Times New Roman" w:eastAsia="Times New Roman" w:hAnsi="Times New Roman" w:cs="Times New Roman"/>
          <w:color w:val="000000"/>
          <w:sz w:val="24"/>
          <w:szCs w:val="24"/>
        </w:rPr>
        <w:t>see bibliography section Time-travel and specifically Brown and Smith</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2020</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reviews in dimensional paradox</w:t>
      </w:r>
      <w:commentRangeEnd w:id="7"/>
      <w:r w:rsidR="00E4690C">
        <w:rPr>
          <w:rStyle w:val="CommentReference"/>
        </w:rPr>
        <w:commentReference w:id="7"/>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These are the essential building blocks of our understanding of such diverse phenomena as time travel</w:t>
      </w:r>
      <w:r w:rsidR="00CD0395">
        <w:rPr>
          <w:rFonts w:ascii="Times New Roman" w:eastAsia="Times New Roman" w:hAnsi="Times New Roman" w:cs="Times New Roman"/>
          <w:color w:val="000000"/>
          <w:sz w:val="24"/>
          <w:szCs w:val="24"/>
        </w:rPr>
        <w:t xml:space="preserve"> [</w:t>
      </w:r>
      <w:commentRangeStart w:id="8"/>
      <w:r w:rsidR="00CD0395">
        <w:rPr>
          <w:rFonts w:ascii="Times New Roman" w:eastAsia="Times New Roman" w:hAnsi="Times New Roman" w:cs="Times New Roman"/>
          <w:color w:val="000000"/>
          <w:sz w:val="24"/>
          <w:szCs w:val="24"/>
        </w:rPr>
        <w:t>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et al</w:t>
      </w:r>
      <w:r w:rsidR="00706A4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1682 Royal Society</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temporal paradox</w:t>
      </w:r>
      <w:r w:rsidR="00CD0395">
        <w:rPr>
          <w:rFonts w:ascii="Times New Roman" w:eastAsia="Times New Roman" w:hAnsi="Times New Roman" w:cs="Times New Roman"/>
          <w:color w:val="000000"/>
          <w:sz w:val="24"/>
          <w:szCs w:val="24"/>
        </w:rPr>
        <w:t xml:space="preserve"> [e.g.</w:t>
      </w:r>
      <w:r>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Dax et al</w:t>
      </w:r>
      <w:r w:rsidR="00DC6092">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w:t>
      </w:r>
      <w:r w:rsidR="00706A48">
        <w:rPr>
          <w:rFonts w:ascii="Times New Roman" w:eastAsia="Times New Roman" w:hAnsi="Times New Roman" w:cs="Times New Roman"/>
          <w:color w:val="000000"/>
          <w:sz w:val="24"/>
          <w:szCs w:val="24"/>
        </w:rPr>
        <w:t>238</w:t>
      </w:r>
      <w:r w:rsidR="00CD0395">
        <w:rPr>
          <w:rFonts w:ascii="Times New Roman" w:eastAsia="Times New Roman" w:hAnsi="Times New Roman" w:cs="Times New Roman"/>
          <w:color w:val="000000"/>
          <w:sz w:val="24"/>
          <w:szCs w:val="24"/>
        </w:rPr>
        <w:t>0</w:t>
      </w:r>
      <w:r w:rsidR="00DC6092">
        <w:rPr>
          <w:rFonts w:ascii="Times New Roman" w:eastAsia="Times New Roman" w:hAnsi="Times New Roman" w:cs="Times New Roman"/>
          <w:color w:val="000000"/>
          <w:sz w:val="24"/>
          <w:szCs w:val="24"/>
        </w:rPr>
        <w:t>,</w:t>
      </w:r>
      <w:r w:rsidR="00706A48">
        <w:rPr>
          <w:rFonts w:ascii="Times New Roman" w:eastAsia="Times New Roman" w:hAnsi="Times New Roman" w:cs="Times New Roman"/>
          <w:color w:val="000000"/>
          <w:sz w:val="24"/>
          <w:szCs w:val="24"/>
        </w:rPr>
        <w:t xml:space="preserve"> </w:t>
      </w:r>
      <w:proofErr w:type="spellStart"/>
      <w:r w:rsidR="00706A48">
        <w:rPr>
          <w:rFonts w:ascii="Times New Roman" w:eastAsia="Times New Roman" w:hAnsi="Times New Roman" w:cs="Times New Roman"/>
          <w:color w:val="000000"/>
          <w:sz w:val="24"/>
          <w:szCs w:val="24"/>
        </w:rPr>
        <w:t>Bajoran</w:t>
      </w:r>
      <w:proofErr w:type="spellEnd"/>
      <w:r w:rsidR="00706A48">
        <w:rPr>
          <w:rFonts w:ascii="Times New Roman" w:eastAsia="Times New Roman" w:hAnsi="Times New Roman" w:cs="Times New Roman"/>
          <w:color w:val="000000"/>
          <w:sz w:val="24"/>
          <w:szCs w:val="24"/>
        </w:rPr>
        <w:t xml:space="preserve"> Journal of Physics, Smith and La Forge, 2370</w:t>
      </w:r>
      <w:r w:rsidR="00DC6092">
        <w:rPr>
          <w:rFonts w:ascii="Times New Roman" w:eastAsia="Times New Roman" w:hAnsi="Times New Roman" w:cs="Times New Roman"/>
          <w:color w:val="000000"/>
          <w:sz w:val="24"/>
          <w:szCs w:val="24"/>
        </w:rPr>
        <w:t>,</w:t>
      </w:r>
      <w:r w:rsidR="00706A48">
        <w:rPr>
          <w:rFonts w:ascii="Times New Roman" w:eastAsia="Times New Roman" w:hAnsi="Times New Roman" w:cs="Times New Roman"/>
          <w:color w:val="000000"/>
          <w:sz w:val="24"/>
          <w:szCs w:val="24"/>
        </w:rPr>
        <w:t xml:space="preserve"> United Federation of Planets Technical Report</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and ionized hydrogen and helium of interstellar origin</w:t>
      </w:r>
      <w:r w:rsidR="00CD0395">
        <w:rPr>
          <w:rFonts w:ascii="Times New Roman" w:eastAsia="Times New Roman" w:hAnsi="Times New Roman" w:cs="Times New Roman"/>
          <w:color w:val="000000"/>
          <w:sz w:val="24"/>
          <w:szCs w:val="24"/>
        </w:rPr>
        <w:t xml:space="preserve"> [Parker and Smith</w:t>
      </w:r>
      <w:r w:rsidR="00DC6092">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2018</w:t>
      </w:r>
      <w:r w:rsidR="00706A48">
        <w:rPr>
          <w:rFonts w:ascii="Times New Roman" w:eastAsia="Times New Roman" w:hAnsi="Times New Roman" w:cs="Times New Roman"/>
          <w:color w:val="000000"/>
          <w:sz w:val="24"/>
          <w:szCs w:val="24"/>
        </w:rPr>
        <w:t>, Journal of Space Weather Space Climate</w:t>
      </w:r>
      <w:r w:rsidR="00CD0395">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xml:space="preserve">. </w:t>
      </w:r>
      <w:r w:rsidR="0092155D">
        <w:rPr>
          <w:rFonts w:ascii="Times New Roman" w:eastAsia="Times New Roman" w:hAnsi="Times New Roman" w:cs="Times New Roman"/>
          <w:color w:val="000000"/>
          <w:sz w:val="24"/>
          <w:szCs w:val="24"/>
        </w:rPr>
        <w:t>This work led to new collaborations with Dr. Arroway</w:t>
      </w:r>
      <w:r w:rsidR="00D75DF4">
        <w:rPr>
          <w:rFonts w:ascii="Times New Roman" w:eastAsia="Times New Roman" w:hAnsi="Times New Roman" w:cs="Times New Roman"/>
          <w:color w:val="000000"/>
          <w:sz w:val="24"/>
          <w:szCs w:val="24"/>
        </w:rPr>
        <w:t xml:space="preserve"> t</w:t>
      </w:r>
      <w:r>
        <w:rPr>
          <w:rFonts w:ascii="Times New Roman" w:eastAsia="Times New Roman" w:hAnsi="Times New Roman" w:cs="Times New Roman"/>
          <w:color w:val="000000"/>
          <w:sz w:val="24"/>
          <w:szCs w:val="24"/>
        </w:rPr>
        <w:t>hat</w:t>
      </w:r>
      <w:r w:rsidR="00D75DF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incorporated the principles of </w:t>
      </w:r>
      <w:r w:rsidR="00D75DF4">
        <w:rPr>
          <w:rFonts w:ascii="Times New Roman" w:eastAsia="Times New Roman" w:hAnsi="Times New Roman" w:cs="Times New Roman"/>
          <w:color w:val="000000"/>
          <w:sz w:val="24"/>
          <w:szCs w:val="24"/>
        </w:rPr>
        <w:t xml:space="preserve">his work on time travel </w:t>
      </w:r>
      <w:r>
        <w:rPr>
          <w:rFonts w:ascii="Times New Roman" w:eastAsia="Times New Roman" w:hAnsi="Times New Roman" w:cs="Times New Roman"/>
          <w:color w:val="000000"/>
          <w:sz w:val="24"/>
          <w:szCs w:val="24"/>
        </w:rPr>
        <w:t xml:space="preserve">into </w:t>
      </w:r>
      <w:r w:rsidR="00D75DF4">
        <w:rPr>
          <w:rFonts w:ascii="Times New Roman" w:eastAsia="Times New Roman" w:hAnsi="Times New Roman" w:cs="Times New Roman"/>
          <w:color w:val="000000"/>
          <w:sz w:val="24"/>
          <w:szCs w:val="24"/>
        </w:rPr>
        <w:t xml:space="preserve">her </w:t>
      </w:r>
      <w:r>
        <w:rPr>
          <w:rFonts w:ascii="Times New Roman" w:eastAsia="Times New Roman" w:hAnsi="Times New Roman" w:cs="Times New Roman"/>
          <w:color w:val="000000"/>
          <w:sz w:val="24"/>
          <w:szCs w:val="24"/>
        </w:rPr>
        <w:t>theoretical construct o</w:t>
      </w:r>
      <w:r w:rsidR="004A6CC8">
        <w:rPr>
          <w:rFonts w:ascii="Times New Roman" w:eastAsia="Times New Roman" w:hAnsi="Times New Roman" w:cs="Times New Roman"/>
          <w:color w:val="000000"/>
          <w:sz w:val="24"/>
          <w:szCs w:val="24"/>
        </w:rPr>
        <w:t xml:space="preserve">f interstellar </w:t>
      </w:r>
      <w:r w:rsidR="00D75DF4">
        <w:rPr>
          <w:rFonts w:ascii="Times New Roman" w:eastAsia="Times New Roman" w:hAnsi="Times New Roman" w:cs="Times New Roman"/>
          <w:color w:val="000000"/>
          <w:sz w:val="24"/>
          <w:szCs w:val="24"/>
        </w:rPr>
        <w:t>space travel</w:t>
      </w:r>
      <w:r w:rsidR="00CD0395">
        <w:rPr>
          <w:rFonts w:ascii="Times New Roman" w:eastAsia="Times New Roman" w:hAnsi="Times New Roman" w:cs="Times New Roman"/>
          <w:color w:val="000000"/>
          <w:sz w:val="24"/>
          <w:szCs w:val="24"/>
        </w:rPr>
        <w:t xml:space="preserve"> [e.g.</w:t>
      </w:r>
      <w:r w:rsidR="004A6CC8">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Smith and Arroway</w:t>
      </w:r>
      <w:r w:rsidR="00DC6092">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2021</w:t>
      </w:r>
      <w:r w:rsidR="00DC6092">
        <w:rPr>
          <w:rFonts w:ascii="Times New Roman" w:eastAsia="Times New Roman" w:hAnsi="Times New Roman" w:cs="Times New Roman"/>
          <w:color w:val="000000"/>
          <w:sz w:val="24"/>
          <w:szCs w:val="24"/>
        </w:rPr>
        <w:t>, The Astrophysical Journal</w:t>
      </w:r>
      <w:r w:rsidR="004A6CC8">
        <w:rPr>
          <w:rFonts w:ascii="Times New Roman" w:eastAsia="Times New Roman" w:hAnsi="Times New Roman" w:cs="Times New Roman"/>
          <w:color w:val="000000"/>
          <w:sz w:val="24"/>
          <w:szCs w:val="24"/>
        </w:rPr>
        <w:t xml:space="preserve"> </w:t>
      </w:r>
      <w:r w:rsidR="00CD0395">
        <w:rPr>
          <w:rFonts w:ascii="Times New Roman" w:eastAsia="Times New Roman" w:hAnsi="Times New Roman" w:cs="Times New Roman"/>
          <w:color w:val="000000"/>
          <w:sz w:val="24"/>
          <w:szCs w:val="24"/>
        </w:rPr>
        <w:t>and in the bibliography under section Space-Time Travel</w:t>
      </w:r>
      <w:commentRangeEnd w:id="8"/>
      <w:r w:rsidR="002F6076">
        <w:rPr>
          <w:rStyle w:val="CommentReference"/>
        </w:rPr>
        <w:commentReference w:id="8"/>
      </w:r>
      <w:r w:rsidR="00CD0395">
        <w:rPr>
          <w:rFonts w:ascii="Times New Roman" w:eastAsia="Times New Roman" w:hAnsi="Times New Roman" w:cs="Times New Roman"/>
          <w:color w:val="000000"/>
          <w:sz w:val="24"/>
          <w:szCs w:val="24"/>
        </w:rPr>
        <w:t>]</w:t>
      </w:r>
      <w:r w:rsidR="0092155D">
        <w:rPr>
          <w:rFonts w:ascii="Times New Roman" w:eastAsia="Times New Roman" w:hAnsi="Times New Roman" w:cs="Times New Roman"/>
          <w:color w:val="000000"/>
          <w:sz w:val="24"/>
          <w:szCs w:val="24"/>
        </w:rPr>
        <w:t xml:space="preserve">. </w:t>
      </w:r>
      <w:commentRangeStart w:id="9"/>
      <w:r w:rsidR="004A6CC8">
        <w:rPr>
          <w:rFonts w:ascii="Times New Roman" w:eastAsia="Times New Roman" w:hAnsi="Times New Roman" w:cs="Times New Roman"/>
          <w:color w:val="000000"/>
          <w:sz w:val="24"/>
          <w:szCs w:val="24"/>
        </w:rPr>
        <w:t>Together, John Smith and Eleanor</w:t>
      </w:r>
      <w:r w:rsidR="0092155D">
        <w:rPr>
          <w:rFonts w:ascii="Times New Roman" w:eastAsia="Times New Roman" w:hAnsi="Times New Roman" w:cs="Times New Roman"/>
          <w:color w:val="000000"/>
          <w:sz w:val="24"/>
          <w:szCs w:val="24"/>
        </w:rPr>
        <w:t xml:space="preserve"> Arroway</w:t>
      </w:r>
      <w:r w:rsidR="004A6CC8">
        <w:rPr>
          <w:rFonts w:ascii="Times New Roman" w:eastAsia="Times New Roman" w:hAnsi="Times New Roman" w:cs="Times New Roman"/>
          <w:color w:val="000000"/>
          <w:sz w:val="24"/>
          <w:szCs w:val="24"/>
        </w:rPr>
        <w:t xml:space="preserve"> </w:t>
      </w:r>
      <w:r w:rsidR="0092155D" w:rsidRPr="00075B6E">
        <w:rPr>
          <w:rFonts w:ascii="Times New Roman" w:eastAsia="Times New Roman" w:hAnsi="Times New Roman" w:cs="Times New Roman"/>
          <w:color w:val="000000"/>
          <w:sz w:val="24"/>
          <w:szCs w:val="24"/>
        </w:rPr>
        <w:t xml:space="preserve">wrote </w:t>
      </w:r>
      <w:r w:rsidR="0092155D" w:rsidRPr="00075B6E">
        <w:rPr>
          <w:rFonts w:ascii="Times New Roman" w:eastAsia="Times New Roman" w:hAnsi="Times New Roman" w:cs="Times New Roman"/>
          <w:i/>
          <w:iCs/>
          <w:color w:val="000000"/>
          <w:sz w:val="24"/>
          <w:szCs w:val="24"/>
        </w:rPr>
        <w:t xml:space="preserve">The Physics of </w:t>
      </w:r>
      <w:r w:rsidR="0092155D">
        <w:rPr>
          <w:rFonts w:ascii="Times New Roman" w:eastAsia="Times New Roman" w:hAnsi="Times New Roman" w:cs="Times New Roman"/>
          <w:i/>
          <w:iCs/>
          <w:color w:val="000000"/>
          <w:sz w:val="24"/>
          <w:szCs w:val="24"/>
        </w:rPr>
        <w:t>Space-Time Travel</w:t>
      </w:r>
      <w:r w:rsidR="0092155D" w:rsidRPr="00075B6E">
        <w:rPr>
          <w:rFonts w:ascii="Times New Roman" w:eastAsia="Times New Roman" w:hAnsi="Times New Roman" w:cs="Times New Roman"/>
          <w:color w:val="000000"/>
          <w:sz w:val="24"/>
          <w:szCs w:val="24"/>
        </w:rPr>
        <w:t xml:space="preserve">, </w:t>
      </w:r>
      <w:r w:rsidR="00D75DF4">
        <w:rPr>
          <w:rFonts w:ascii="Times New Roman" w:eastAsia="Times New Roman" w:hAnsi="Times New Roman" w:cs="Times New Roman"/>
          <w:color w:val="000000"/>
          <w:sz w:val="24"/>
          <w:szCs w:val="24"/>
        </w:rPr>
        <w:t xml:space="preserve">which has </w:t>
      </w:r>
      <w:r w:rsidR="004A6CC8">
        <w:rPr>
          <w:rFonts w:ascii="Times New Roman" w:eastAsia="Times New Roman" w:hAnsi="Times New Roman" w:cs="Times New Roman"/>
          <w:color w:val="000000"/>
          <w:sz w:val="24"/>
          <w:szCs w:val="24"/>
        </w:rPr>
        <w:t xml:space="preserve">since </w:t>
      </w:r>
      <w:r w:rsidR="00D75DF4">
        <w:rPr>
          <w:rFonts w:ascii="Times New Roman" w:eastAsia="Times New Roman" w:hAnsi="Times New Roman" w:cs="Times New Roman"/>
          <w:color w:val="000000"/>
          <w:sz w:val="24"/>
          <w:szCs w:val="24"/>
        </w:rPr>
        <w:t xml:space="preserve">become </w:t>
      </w:r>
      <w:r w:rsidR="00DF1702">
        <w:rPr>
          <w:rFonts w:ascii="Times New Roman" w:eastAsia="Times New Roman" w:hAnsi="Times New Roman" w:cs="Times New Roman"/>
          <w:color w:val="000000"/>
          <w:sz w:val="24"/>
          <w:szCs w:val="24"/>
        </w:rPr>
        <w:t>an</w:t>
      </w:r>
      <w:r w:rsidR="0092155D" w:rsidRPr="00075B6E">
        <w:rPr>
          <w:rFonts w:ascii="Times New Roman" w:eastAsia="Times New Roman" w:hAnsi="Times New Roman" w:cs="Times New Roman"/>
          <w:color w:val="000000"/>
          <w:sz w:val="24"/>
          <w:szCs w:val="24"/>
        </w:rPr>
        <w:t xml:space="preserve"> essential textbook for graduate students everywhere</w:t>
      </w:r>
      <w:r w:rsidR="004A6CC8">
        <w:rPr>
          <w:rFonts w:ascii="Times New Roman" w:eastAsia="Times New Roman" w:hAnsi="Times New Roman" w:cs="Times New Roman"/>
          <w:color w:val="000000"/>
          <w:sz w:val="24"/>
          <w:szCs w:val="24"/>
        </w:rPr>
        <w:t xml:space="preserve"> (it has currently been translated into 10 different languages)</w:t>
      </w:r>
      <w:r w:rsidR="0092155D" w:rsidRPr="00075B6E">
        <w:rPr>
          <w:rFonts w:ascii="Times New Roman" w:eastAsia="Times New Roman" w:hAnsi="Times New Roman" w:cs="Times New Roman"/>
          <w:color w:val="000000"/>
          <w:sz w:val="24"/>
          <w:szCs w:val="24"/>
        </w:rPr>
        <w:t xml:space="preserve">.  </w:t>
      </w:r>
      <w:commentRangeEnd w:id="9"/>
      <w:r w:rsidR="00E4690C">
        <w:rPr>
          <w:rStyle w:val="CommentReference"/>
        </w:rPr>
        <w:commentReference w:id="9"/>
      </w:r>
      <w:r w:rsidR="00FA53AB">
        <w:rPr>
          <w:rFonts w:ascii="Times New Roman" w:eastAsia="Times New Roman" w:hAnsi="Times New Roman" w:cs="Times New Roman"/>
          <w:color w:val="000000"/>
          <w:sz w:val="24"/>
          <w:szCs w:val="24"/>
        </w:rPr>
        <w:t>This work and John’s enthusiasm and continual curiosity led him</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 xml:space="preserve">to reach out to Dr. </w:t>
      </w:r>
      <w:r w:rsidR="00A729C1">
        <w:rPr>
          <w:rFonts w:ascii="Times New Roman" w:eastAsia="Times New Roman" w:hAnsi="Times New Roman" w:cs="Times New Roman"/>
          <w:color w:val="000000"/>
          <w:sz w:val="24"/>
          <w:szCs w:val="24"/>
        </w:rPr>
        <w:t>Binti</w:t>
      </w:r>
      <w:r w:rsidR="003C53DC">
        <w:rPr>
          <w:rFonts w:ascii="Times New Roman" w:eastAsia="Times New Roman" w:hAnsi="Times New Roman" w:cs="Times New Roman"/>
          <w:color w:val="000000"/>
          <w:sz w:val="24"/>
          <w:szCs w:val="24"/>
        </w:rPr>
        <w:t xml:space="preserve"> and Dr. Claire Finn</w:t>
      </w:r>
      <w:r w:rsidR="00FA53AB">
        <w:rPr>
          <w:rFonts w:ascii="Times New Roman" w:eastAsia="Times New Roman" w:hAnsi="Times New Roman" w:cs="Times New Roman"/>
          <w:color w:val="000000"/>
          <w:sz w:val="24"/>
          <w:szCs w:val="24"/>
        </w:rPr>
        <w:t xml:space="preserve"> to explore more fully the implication of the new fields that his work with Dr. Arroway had opened up</w:t>
      </w:r>
      <w:r w:rsidR="00CD0395">
        <w:rPr>
          <w:rFonts w:ascii="Times New Roman" w:eastAsia="Times New Roman" w:hAnsi="Times New Roman" w:cs="Times New Roman"/>
          <w:color w:val="000000"/>
          <w:sz w:val="24"/>
          <w:szCs w:val="24"/>
        </w:rPr>
        <w:t xml:space="preserve"> [</w:t>
      </w:r>
      <w:commentRangeStart w:id="10"/>
      <w:r w:rsidR="007E5A1D">
        <w:rPr>
          <w:rFonts w:ascii="Times New Roman" w:eastAsia="Times New Roman" w:hAnsi="Times New Roman" w:cs="Times New Roman"/>
          <w:color w:val="000000"/>
          <w:sz w:val="24"/>
          <w:szCs w:val="24"/>
        </w:rPr>
        <w:t>e.g.,</w:t>
      </w:r>
      <w:r w:rsidR="00A729C1">
        <w:rPr>
          <w:rFonts w:ascii="Times New Roman" w:eastAsia="Times New Roman" w:hAnsi="Times New Roman" w:cs="Times New Roman"/>
          <w:color w:val="000000"/>
          <w:sz w:val="24"/>
          <w:szCs w:val="24"/>
        </w:rPr>
        <w:t xml:space="preserve"> Binti</w:t>
      </w:r>
      <w:r w:rsidR="003C53DC">
        <w:rPr>
          <w:rFonts w:ascii="Times New Roman" w:eastAsia="Times New Roman" w:hAnsi="Times New Roman" w:cs="Times New Roman"/>
          <w:color w:val="000000"/>
          <w:sz w:val="24"/>
          <w:szCs w:val="24"/>
        </w:rPr>
        <w:t xml:space="preserve">, </w:t>
      </w:r>
      <w:r w:rsidR="00E1471A">
        <w:rPr>
          <w:rFonts w:ascii="Times New Roman" w:eastAsia="Times New Roman" w:hAnsi="Times New Roman" w:cs="Times New Roman"/>
          <w:color w:val="000000"/>
          <w:sz w:val="24"/>
          <w:szCs w:val="24"/>
        </w:rPr>
        <w:t xml:space="preserve">Arroway, </w:t>
      </w:r>
      <w:r w:rsidR="003C53DC">
        <w:rPr>
          <w:rFonts w:ascii="Times New Roman" w:eastAsia="Times New Roman" w:hAnsi="Times New Roman" w:cs="Times New Roman"/>
          <w:color w:val="000000"/>
          <w:sz w:val="24"/>
          <w:szCs w:val="24"/>
        </w:rPr>
        <w:t>Finn,</w:t>
      </w:r>
      <w:r w:rsidR="00A729C1">
        <w:rPr>
          <w:rFonts w:ascii="Times New Roman" w:eastAsia="Times New Roman" w:hAnsi="Times New Roman" w:cs="Times New Roman"/>
          <w:color w:val="000000"/>
          <w:sz w:val="24"/>
          <w:szCs w:val="24"/>
        </w:rPr>
        <w:t xml:space="preserve"> and Smith</w:t>
      </w:r>
      <w:r w:rsidR="00CD0395">
        <w:rPr>
          <w:rFonts w:ascii="Times New Roman" w:eastAsia="Times New Roman" w:hAnsi="Times New Roman" w:cs="Times New Roman"/>
          <w:color w:val="000000"/>
          <w:sz w:val="24"/>
          <w:szCs w:val="24"/>
        </w:rPr>
        <w:t>.</w:t>
      </w:r>
      <w:r w:rsidR="004A6CC8">
        <w:rPr>
          <w:rFonts w:ascii="Times New Roman" w:eastAsia="Times New Roman" w:hAnsi="Times New Roman" w:cs="Times New Roman"/>
          <w:color w:val="000000"/>
          <w:sz w:val="24"/>
          <w:szCs w:val="24"/>
        </w:rPr>
        <w:t>,</w:t>
      </w:r>
      <w:r w:rsidR="00DC6092">
        <w:rPr>
          <w:rFonts w:ascii="Times New Roman" w:eastAsia="Times New Roman" w:hAnsi="Times New Roman" w:cs="Times New Roman"/>
          <w:color w:val="000000"/>
          <w:sz w:val="24"/>
          <w:szCs w:val="24"/>
        </w:rPr>
        <w:t xml:space="preserve"> 2420, Planetary Union Journal of Universe, Space, and Time travel, </w:t>
      </w:r>
      <w:r w:rsidR="004A6CC8">
        <w:rPr>
          <w:rFonts w:ascii="Times New Roman" w:eastAsia="Times New Roman" w:hAnsi="Times New Roman" w:cs="Times New Roman"/>
          <w:color w:val="000000"/>
          <w:sz w:val="24"/>
          <w:szCs w:val="24"/>
        </w:rPr>
        <w:t xml:space="preserve">Smith, </w:t>
      </w:r>
      <w:proofErr w:type="spellStart"/>
      <w:r w:rsidR="004A6CC8">
        <w:rPr>
          <w:rFonts w:ascii="Times New Roman" w:eastAsia="Times New Roman" w:hAnsi="Times New Roman" w:cs="Times New Roman"/>
          <w:color w:val="000000"/>
          <w:sz w:val="24"/>
          <w:szCs w:val="24"/>
        </w:rPr>
        <w:t>Arroway</w:t>
      </w:r>
      <w:proofErr w:type="spellEnd"/>
      <w:r w:rsidR="004A6CC8">
        <w:rPr>
          <w:rFonts w:ascii="Times New Roman" w:eastAsia="Times New Roman" w:hAnsi="Times New Roman" w:cs="Times New Roman"/>
          <w:color w:val="000000"/>
          <w:sz w:val="24"/>
          <w:szCs w:val="24"/>
        </w:rPr>
        <w:t>, and Dax</w:t>
      </w:r>
      <w:r w:rsidR="00CD0395">
        <w:rPr>
          <w:rFonts w:ascii="Times New Roman" w:eastAsia="Times New Roman" w:hAnsi="Times New Roman" w:cs="Times New Roman"/>
          <w:color w:val="000000"/>
          <w:sz w:val="24"/>
          <w:szCs w:val="24"/>
        </w:rPr>
        <w:t xml:space="preserve"> 2000</w:t>
      </w:r>
      <w:r w:rsidR="00DC6092">
        <w:rPr>
          <w:rFonts w:ascii="Times New Roman" w:eastAsia="Times New Roman" w:hAnsi="Times New Roman" w:cs="Times New Roman"/>
          <w:color w:val="000000"/>
          <w:sz w:val="24"/>
          <w:szCs w:val="24"/>
        </w:rPr>
        <w:t>, JGR Space Physics,</w:t>
      </w:r>
      <w:r w:rsidR="00CD0395">
        <w:rPr>
          <w:rFonts w:ascii="Times New Roman" w:eastAsia="Times New Roman" w:hAnsi="Times New Roman" w:cs="Times New Roman"/>
          <w:color w:val="000000"/>
          <w:sz w:val="24"/>
          <w:szCs w:val="24"/>
        </w:rPr>
        <w:t xml:space="preserve"> and the Bibliography section Cross-</w:t>
      </w:r>
      <w:r w:rsidR="00CD0395">
        <w:rPr>
          <w:rFonts w:ascii="Times New Roman" w:eastAsia="Times New Roman" w:hAnsi="Times New Roman" w:cs="Times New Roman"/>
          <w:color w:val="000000"/>
          <w:sz w:val="24"/>
          <w:szCs w:val="24"/>
        </w:rPr>
        <w:lastRenderedPageBreak/>
        <w:t xml:space="preserve">Disciplinary </w:t>
      </w:r>
      <w:r w:rsidR="00DC6092">
        <w:rPr>
          <w:rFonts w:ascii="Times New Roman" w:eastAsia="Times New Roman" w:hAnsi="Times New Roman" w:cs="Times New Roman"/>
          <w:color w:val="000000"/>
          <w:sz w:val="24"/>
          <w:szCs w:val="24"/>
        </w:rPr>
        <w:t xml:space="preserve">and Cross Dimensional </w:t>
      </w:r>
      <w:r w:rsidR="00CD0395">
        <w:rPr>
          <w:rFonts w:ascii="Times New Roman" w:eastAsia="Times New Roman" w:hAnsi="Times New Roman" w:cs="Times New Roman"/>
          <w:color w:val="000000"/>
          <w:sz w:val="24"/>
          <w:szCs w:val="24"/>
        </w:rPr>
        <w:t>work</w:t>
      </w:r>
      <w:commentRangeEnd w:id="10"/>
      <w:r w:rsidR="00E4690C">
        <w:rPr>
          <w:rStyle w:val="CommentReference"/>
        </w:rPr>
        <w:commentReference w:id="10"/>
      </w:r>
      <w:r w:rsidR="00CD0395">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t>
      </w:r>
      <w:commentRangeStart w:id="11"/>
      <w:r w:rsidR="00FA53AB">
        <w:rPr>
          <w:rFonts w:ascii="Times New Roman" w:eastAsia="Times New Roman" w:hAnsi="Times New Roman" w:cs="Times New Roman"/>
          <w:color w:val="000000"/>
          <w:sz w:val="24"/>
          <w:szCs w:val="24"/>
        </w:rPr>
        <w:t xml:space="preserve">Perhaps one of the themes throughout John’s research is his love of learning, his continual interest in working with </w:t>
      </w:r>
      <w:r w:rsidR="0092155D">
        <w:rPr>
          <w:rFonts w:ascii="Times New Roman" w:eastAsia="Times New Roman" w:hAnsi="Times New Roman" w:cs="Times New Roman"/>
          <w:color w:val="000000"/>
          <w:sz w:val="24"/>
          <w:szCs w:val="24"/>
        </w:rPr>
        <w:t>colleagues</w:t>
      </w:r>
      <w:r w:rsidR="00FA53AB">
        <w:rPr>
          <w:rFonts w:ascii="Times New Roman" w:eastAsia="Times New Roman" w:hAnsi="Times New Roman" w:cs="Times New Roman"/>
          <w:color w:val="000000"/>
          <w:sz w:val="24"/>
          <w:szCs w:val="24"/>
        </w:rPr>
        <w:t xml:space="preserve"> who will challenge him, and his support of their many </w:t>
      </w:r>
      <w:r w:rsidR="0092155D">
        <w:rPr>
          <w:rFonts w:ascii="Times New Roman" w:eastAsia="Times New Roman" w:hAnsi="Times New Roman" w:cs="Times New Roman"/>
          <w:color w:val="000000"/>
          <w:sz w:val="24"/>
          <w:szCs w:val="24"/>
        </w:rPr>
        <w:t>endeavors</w:t>
      </w:r>
      <w:r w:rsidR="00FA53AB">
        <w:rPr>
          <w:rFonts w:ascii="Times New Roman" w:eastAsia="Times New Roman" w:hAnsi="Times New Roman" w:cs="Times New Roman"/>
          <w:color w:val="000000"/>
          <w:sz w:val="24"/>
          <w:szCs w:val="24"/>
        </w:rPr>
        <w:t>.</w:t>
      </w:r>
      <w:commentRangeEnd w:id="11"/>
      <w:r w:rsidR="00E4690C">
        <w:rPr>
          <w:rStyle w:val="CommentReference"/>
        </w:rPr>
        <w:commentReference w:id="11"/>
      </w:r>
      <w:r w:rsidR="00FA53AB">
        <w:rPr>
          <w:rFonts w:ascii="Times New Roman" w:eastAsia="Times New Roman" w:hAnsi="Times New Roman" w:cs="Times New Roman"/>
          <w:color w:val="000000"/>
          <w:sz w:val="24"/>
          <w:szCs w:val="24"/>
        </w:rPr>
        <w:t xml:space="preserve"> John has shown a fearlessness to tackle any new area of research which his studies may lead him. </w:t>
      </w:r>
      <w:r w:rsidR="00075B6E" w:rsidRPr="00075B6E">
        <w:rPr>
          <w:rFonts w:ascii="Times New Roman" w:eastAsia="Times New Roman" w:hAnsi="Times New Roman" w:cs="Times New Roman"/>
          <w:color w:val="000000"/>
          <w:sz w:val="24"/>
          <w:szCs w:val="24"/>
        </w:rPr>
        <w:t xml:space="preserve"> Many of the ideas developed by John have implications that stretch from the state-of-the-art observations to deeper theoretical processes, bridging </w:t>
      </w:r>
      <w:r w:rsidR="004C4EA0">
        <w:rPr>
          <w:rFonts w:ascii="Times New Roman" w:eastAsia="Times New Roman" w:hAnsi="Times New Roman" w:cs="Times New Roman"/>
          <w:color w:val="000000"/>
          <w:sz w:val="24"/>
          <w:szCs w:val="24"/>
        </w:rPr>
        <w:t xml:space="preserve">the </w:t>
      </w:r>
      <w:r w:rsidR="00075B6E" w:rsidRPr="00075B6E">
        <w:rPr>
          <w:rFonts w:ascii="Times New Roman" w:eastAsia="Times New Roman" w:hAnsi="Times New Roman" w:cs="Times New Roman"/>
          <w:color w:val="000000"/>
          <w:sz w:val="24"/>
          <w:szCs w:val="24"/>
        </w:rPr>
        <w:t>experimental to theor</w:t>
      </w:r>
      <w:r w:rsidR="004C4EA0">
        <w:rPr>
          <w:rFonts w:ascii="Times New Roman" w:eastAsia="Times New Roman" w:hAnsi="Times New Roman" w:cs="Times New Roman"/>
          <w:color w:val="000000"/>
          <w:sz w:val="24"/>
          <w:szCs w:val="24"/>
        </w:rPr>
        <w:t>etical communities</w:t>
      </w:r>
      <w:r w:rsidR="00075B6E" w:rsidRPr="00075B6E">
        <w:rPr>
          <w:rFonts w:ascii="Times New Roman" w:eastAsia="Times New Roman" w:hAnsi="Times New Roman" w:cs="Times New Roman"/>
          <w:color w:val="000000"/>
          <w:sz w:val="24"/>
          <w:szCs w:val="24"/>
        </w:rPr>
        <w:t>, involving dozens of research groups and many authors</w:t>
      </w:r>
      <w:r w:rsidR="00577B0A">
        <w:rPr>
          <w:rFonts w:ascii="Times New Roman" w:eastAsia="Times New Roman" w:hAnsi="Times New Roman" w:cs="Times New Roman"/>
          <w:color w:val="000000"/>
          <w:sz w:val="24"/>
          <w:szCs w:val="24"/>
        </w:rPr>
        <w:t xml:space="preserve"> [</w:t>
      </w:r>
      <w:commentRangeStart w:id="12"/>
      <w:r w:rsidR="00577B0A">
        <w:rPr>
          <w:rFonts w:ascii="Times New Roman" w:eastAsia="Times New Roman" w:hAnsi="Times New Roman" w:cs="Times New Roman"/>
          <w:color w:val="000000"/>
          <w:sz w:val="24"/>
          <w:szCs w:val="24"/>
        </w:rPr>
        <w:t>see CV section Collaborations and Service</w:t>
      </w:r>
      <w:commentRangeEnd w:id="12"/>
      <w:r w:rsidR="006D6045">
        <w:rPr>
          <w:rStyle w:val="CommentReference"/>
        </w:rPr>
        <w:commentReference w:id="12"/>
      </w:r>
      <w:r w:rsidR="00577B0A">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w:t>
      </w:r>
    </w:p>
    <w:p w14:paraId="64B39B4F" w14:textId="6D22C778" w:rsidR="002A3E7F" w:rsidRDefault="00075B6E" w:rsidP="002A3E7F">
      <w:pPr>
        <w:ind w:firstLine="720"/>
        <w:rPr>
          <w:rFonts w:ascii="Times New Roman" w:eastAsia="Times New Roman" w:hAnsi="Times New Roman" w:cs="Times New Roman"/>
          <w:sz w:val="24"/>
          <w:szCs w:val="24"/>
        </w:rPr>
      </w:pPr>
      <w:r w:rsidRPr="00075B6E">
        <w:rPr>
          <w:rFonts w:ascii="Times New Roman" w:eastAsia="Times New Roman" w:hAnsi="Times New Roman" w:cs="Times New Roman"/>
          <w:color w:val="000000"/>
          <w:sz w:val="24"/>
          <w:szCs w:val="24"/>
        </w:rPr>
        <w:t xml:space="preserve">John has also made many other contributions in fundamental physics. He is </w:t>
      </w:r>
      <w:r w:rsidR="004A6CC8">
        <w:rPr>
          <w:rFonts w:ascii="Times New Roman" w:eastAsia="Times New Roman" w:hAnsi="Times New Roman" w:cs="Times New Roman"/>
          <w:color w:val="000000"/>
          <w:sz w:val="24"/>
          <w:szCs w:val="24"/>
        </w:rPr>
        <w:t xml:space="preserve">an </w:t>
      </w:r>
      <w:r w:rsidR="00E1471A">
        <w:rPr>
          <w:rFonts w:ascii="Times New Roman" w:eastAsia="Times New Roman" w:hAnsi="Times New Roman" w:cs="Times New Roman"/>
          <w:color w:val="000000"/>
          <w:sz w:val="24"/>
          <w:szCs w:val="24"/>
        </w:rPr>
        <w:t xml:space="preserve">intertemporally </w:t>
      </w:r>
      <w:r w:rsidR="004A6CC8">
        <w:rPr>
          <w:rFonts w:ascii="Times New Roman" w:eastAsia="Times New Roman" w:hAnsi="Times New Roman" w:cs="Times New Roman"/>
          <w:color w:val="000000"/>
          <w:sz w:val="24"/>
          <w:szCs w:val="24"/>
        </w:rPr>
        <w:t>acknowledged</w:t>
      </w:r>
      <w:r w:rsidRPr="00075B6E">
        <w:rPr>
          <w:rFonts w:ascii="Times New Roman" w:eastAsia="Times New Roman" w:hAnsi="Times New Roman" w:cs="Times New Roman"/>
          <w:color w:val="000000"/>
          <w:sz w:val="24"/>
          <w:szCs w:val="24"/>
        </w:rPr>
        <w:t xml:space="preserve"> authority on the physical properties of specific processes in his field</w:t>
      </w:r>
      <w:r w:rsidR="00CD0395">
        <w:rPr>
          <w:rFonts w:ascii="Times New Roman" w:eastAsia="Times New Roman" w:hAnsi="Times New Roman" w:cs="Times New Roman"/>
          <w:color w:val="000000"/>
          <w:sz w:val="24"/>
          <w:szCs w:val="24"/>
        </w:rPr>
        <w:t xml:space="preserve"> [</w:t>
      </w:r>
      <w:proofErr w:type="gramStart"/>
      <w:r w:rsidR="00CD0395">
        <w:rPr>
          <w:rFonts w:ascii="Times New Roman" w:eastAsia="Times New Roman" w:hAnsi="Times New Roman" w:cs="Times New Roman"/>
          <w:color w:val="000000"/>
          <w:sz w:val="24"/>
          <w:szCs w:val="24"/>
        </w:rPr>
        <w:t>e.g.</w:t>
      </w:r>
      <w:proofErr w:type="gramEnd"/>
      <w:r w:rsidR="00CD0395">
        <w:rPr>
          <w:rFonts w:ascii="Times New Roman" w:eastAsia="Times New Roman" w:hAnsi="Times New Roman" w:cs="Times New Roman"/>
          <w:color w:val="000000"/>
          <w:sz w:val="24"/>
          <w:szCs w:val="24"/>
        </w:rPr>
        <w:t xml:space="preserve"> Smith, Bohr, and Who</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1930</w:t>
      </w:r>
      <w:r w:rsidR="00E1471A">
        <w:rPr>
          <w:rFonts w:ascii="Times New Roman" w:eastAsia="Times New Roman" w:hAnsi="Times New Roman" w:cs="Times New Roman"/>
          <w:color w:val="000000"/>
          <w:sz w:val="24"/>
          <w:szCs w:val="24"/>
        </w:rPr>
        <w:t>,</w:t>
      </w:r>
      <w:r w:rsidR="00CD0395">
        <w:rPr>
          <w:rFonts w:ascii="Times New Roman" w:eastAsia="Times New Roman" w:hAnsi="Times New Roman" w:cs="Times New Roman"/>
          <w:color w:val="000000"/>
          <w:sz w:val="24"/>
          <w:szCs w:val="24"/>
        </w:rPr>
        <w:t xml:space="preserve"> On the Constitution of time particles]</w:t>
      </w:r>
      <w:r w:rsidRPr="00075B6E">
        <w:rPr>
          <w:rFonts w:ascii="Times New Roman" w:eastAsia="Times New Roman" w:hAnsi="Times New Roman" w:cs="Times New Roman"/>
          <w:color w:val="000000"/>
          <w:sz w:val="24"/>
          <w:szCs w:val="24"/>
        </w:rPr>
        <w:t>. The breakthroughs he made in this area provide the science foundation for the revolutionary studies expected with a number of upcoming Big Missions</w:t>
      </w:r>
      <w:r w:rsidR="00CD0395">
        <w:rPr>
          <w:rFonts w:ascii="Times New Roman" w:eastAsia="Times New Roman" w:hAnsi="Times New Roman" w:cs="Times New Roman"/>
          <w:color w:val="000000"/>
          <w:sz w:val="24"/>
          <w:szCs w:val="24"/>
        </w:rPr>
        <w:t xml:space="preserve"> [</w:t>
      </w:r>
      <w:proofErr w:type="gramStart"/>
      <w:r w:rsidR="00E1471A">
        <w:rPr>
          <w:rFonts w:ascii="Times New Roman" w:eastAsia="Times New Roman" w:hAnsi="Times New Roman" w:cs="Times New Roman"/>
          <w:color w:val="000000"/>
          <w:sz w:val="24"/>
          <w:szCs w:val="24"/>
        </w:rPr>
        <w:t>e.g.</w:t>
      </w:r>
      <w:proofErr w:type="gramEnd"/>
      <w:r w:rsidR="00E1471A">
        <w:rPr>
          <w:rFonts w:ascii="Times New Roman" w:eastAsia="Times New Roman" w:hAnsi="Times New Roman" w:cs="Times New Roman"/>
          <w:color w:val="000000"/>
          <w:sz w:val="24"/>
          <w:szCs w:val="24"/>
        </w:rPr>
        <w:t xml:space="preserve"> </w:t>
      </w:r>
      <w:r w:rsidR="002A3E7F">
        <w:rPr>
          <w:rFonts w:ascii="Times New Roman" w:eastAsia="Times New Roman" w:hAnsi="Times New Roman" w:cs="Times New Roman"/>
          <w:color w:val="000000"/>
          <w:sz w:val="24"/>
          <w:szCs w:val="24"/>
        </w:rPr>
        <w:t xml:space="preserve">B </w:t>
      </w:r>
      <w:r w:rsidR="00A729C1">
        <w:rPr>
          <w:rFonts w:ascii="Times New Roman" w:eastAsia="Times New Roman" w:hAnsi="Times New Roman" w:cs="Times New Roman"/>
          <w:color w:val="000000"/>
          <w:sz w:val="24"/>
          <w:szCs w:val="24"/>
        </w:rPr>
        <w:t>&amp;</w:t>
      </w:r>
      <w:r w:rsidR="002A3E7F">
        <w:rPr>
          <w:rFonts w:ascii="Times New Roman" w:eastAsia="Times New Roman" w:hAnsi="Times New Roman" w:cs="Times New Roman"/>
          <w:color w:val="000000"/>
          <w:sz w:val="24"/>
          <w:szCs w:val="24"/>
        </w:rPr>
        <w:t xml:space="preserve"> T’s Phone Booth</w:t>
      </w:r>
      <w:r w:rsidR="00A729C1">
        <w:rPr>
          <w:rFonts w:ascii="Times New Roman" w:eastAsia="Times New Roman" w:hAnsi="Times New Roman" w:cs="Times New Roman"/>
          <w:color w:val="000000"/>
          <w:sz w:val="24"/>
          <w:szCs w:val="24"/>
        </w:rPr>
        <w:t xml:space="preserve"> </w:t>
      </w:r>
      <w:proofErr w:type="spellStart"/>
      <w:r w:rsidR="00A729C1">
        <w:rPr>
          <w:rFonts w:ascii="Times New Roman" w:eastAsia="Times New Roman" w:hAnsi="Times New Roman" w:cs="Times New Roman"/>
          <w:color w:val="000000"/>
          <w:sz w:val="24"/>
          <w:szCs w:val="24"/>
        </w:rPr>
        <w:t>PI’d</w:t>
      </w:r>
      <w:proofErr w:type="spellEnd"/>
      <w:r w:rsidR="00A729C1">
        <w:rPr>
          <w:rFonts w:ascii="Times New Roman" w:eastAsia="Times New Roman" w:hAnsi="Times New Roman" w:cs="Times New Roman"/>
          <w:color w:val="000000"/>
          <w:sz w:val="24"/>
          <w:szCs w:val="24"/>
        </w:rPr>
        <w:t xml:space="preserve"> by Dr. </w:t>
      </w:r>
      <w:r w:rsidR="00706A48">
        <w:rPr>
          <w:rFonts w:ascii="Times New Roman" w:eastAsia="Times New Roman" w:hAnsi="Times New Roman" w:cs="Times New Roman"/>
          <w:color w:val="000000"/>
          <w:sz w:val="24"/>
          <w:szCs w:val="24"/>
        </w:rPr>
        <w:t>Carlin</w:t>
      </w:r>
      <w:r w:rsidR="00CD0395">
        <w:rPr>
          <w:rFonts w:ascii="Times New Roman" w:eastAsia="Times New Roman" w:hAnsi="Times New Roman" w:cs="Times New Roman"/>
          <w:color w:val="000000"/>
          <w:sz w:val="24"/>
          <w:szCs w:val="24"/>
        </w:rPr>
        <w:t>]</w:t>
      </w:r>
      <w:r w:rsidRPr="00075B6E">
        <w:rPr>
          <w:rFonts w:ascii="Times New Roman" w:eastAsia="Times New Roman" w:hAnsi="Times New Roman" w:cs="Times New Roman"/>
          <w:color w:val="000000"/>
          <w:sz w:val="24"/>
          <w:szCs w:val="24"/>
        </w:rPr>
        <w:t xml:space="preserve">. Another </w:t>
      </w:r>
      <w:r w:rsidR="004A6CC8">
        <w:rPr>
          <w:rFonts w:ascii="Times New Roman" w:eastAsia="Times New Roman" w:hAnsi="Times New Roman" w:cs="Times New Roman"/>
          <w:color w:val="000000"/>
          <w:sz w:val="24"/>
          <w:szCs w:val="24"/>
        </w:rPr>
        <w:t xml:space="preserve">scientific field </w:t>
      </w:r>
      <w:r w:rsidRPr="00075B6E">
        <w:rPr>
          <w:rFonts w:ascii="Times New Roman" w:eastAsia="Times New Roman" w:hAnsi="Times New Roman" w:cs="Times New Roman"/>
          <w:color w:val="000000"/>
          <w:sz w:val="24"/>
          <w:szCs w:val="24"/>
        </w:rPr>
        <w:t xml:space="preserve">that John has pioneered is the study of </w:t>
      </w:r>
      <w:r w:rsidR="002A3E7F">
        <w:rPr>
          <w:rFonts w:ascii="Times New Roman" w:eastAsia="Times New Roman" w:hAnsi="Times New Roman" w:cs="Times New Roman"/>
          <w:color w:val="000000"/>
          <w:sz w:val="24"/>
          <w:szCs w:val="24"/>
        </w:rPr>
        <w:t>Exo-</w:t>
      </w:r>
      <w:r w:rsidR="00E1471A">
        <w:rPr>
          <w:rFonts w:ascii="Times New Roman" w:eastAsia="Times New Roman" w:hAnsi="Times New Roman" w:cs="Times New Roman"/>
          <w:color w:val="000000"/>
          <w:sz w:val="24"/>
          <w:szCs w:val="24"/>
        </w:rPr>
        <w:t>B</w:t>
      </w:r>
      <w:r w:rsidR="002A3E7F">
        <w:rPr>
          <w:rFonts w:ascii="Times New Roman" w:eastAsia="Times New Roman" w:hAnsi="Times New Roman" w:cs="Times New Roman"/>
          <w:color w:val="000000"/>
          <w:sz w:val="24"/>
          <w:szCs w:val="24"/>
        </w:rPr>
        <w:t>iology</w:t>
      </w:r>
      <w:r w:rsidRPr="00075B6E">
        <w:rPr>
          <w:rFonts w:ascii="Times New Roman" w:eastAsia="Times New Roman" w:hAnsi="Times New Roman" w:cs="Times New Roman"/>
          <w:color w:val="000000"/>
          <w:sz w:val="24"/>
          <w:szCs w:val="24"/>
        </w:rPr>
        <w:t xml:space="preserve">. He, along with his team </w:t>
      </w:r>
      <w:r w:rsidR="00E1471A">
        <w:rPr>
          <w:rFonts w:ascii="Times New Roman" w:eastAsia="Times New Roman" w:hAnsi="Times New Roman" w:cs="Times New Roman"/>
          <w:color w:val="000000"/>
          <w:sz w:val="24"/>
          <w:szCs w:val="24"/>
        </w:rPr>
        <w:t xml:space="preserve">on the </w:t>
      </w:r>
      <w:r w:rsidR="002A3E7F">
        <w:rPr>
          <w:rFonts w:ascii="Times New Roman" w:eastAsia="Times New Roman" w:hAnsi="Times New Roman" w:cs="Times New Roman"/>
          <w:color w:val="000000"/>
          <w:sz w:val="24"/>
          <w:szCs w:val="24"/>
        </w:rPr>
        <w:t>Blue Box</w:t>
      </w:r>
      <w:r w:rsidR="00E1471A">
        <w:rPr>
          <w:rFonts w:ascii="Times New Roman" w:eastAsia="Times New Roman" w:hAnsi="Times New Roman" w:cs="Times New Roman"/>
          <w:color w:val="000000"/>
          <w:sz w:val="24"/>
          <w:szCs w:val="24"/>
        </w:rPr>
        <w:t xml:space="preserve"> Mission</w:t>
      </w:r>
      <w:r w:rsidR="00587B5B">
        <w:rPr>
          <w:rFonts w:ascii="Times New Roman" w:eastAsia="Times New Roman" w:hAnsi="Times New Roman" w:cs="Times New Roman"/>
          <w:color w:val="000000"/>
          <w:sz w:val="24"/>
          <w:szCs w:val="24"/>
        </w:rPr>
        <w:t xml:space="preserve"> </w:t>
      </w:r>
      <w:proofErr w:type="spellStart"/>
      <w:r w:rsidR="00587B5B">
        <w:rPr>
          <w:rFonts w:ascii="Times New Roman" w:eastAsia="Times New Roman" w:hAnsi="Times New Roman" w:cs="Times New Roman"/>
          <w:color w:val="000000"/>
          <w:sz w:val="24"/>
          <w:szCs w:val="24"/>
        </w:rPr>
        <w:t>PI’d</w:t>
      </w:r>
      <w:proofErr w:type="spellEnd"/>
      <w:r w:rsidR="00587B5B">
        <w:rPr>
          <w:rFonts w:ascii="Times New Roman" w:eastAsia="Times New Roman" w:hAnsi="Times New Roman" w:cs="Times New Roman"/>
          <w:color w:val="000000"/>
          <w:sz w:val="24"/>
          <w:szCs w:val="24"/>
        </w:rPr>
        <w:t xml:space="preserve"> by</w:t>
      </w:r>
      <w:r w:rsidR="00E1471A">
        <w:rPr>
          <w:rFonts w:ascii="Times New Roman" w:eastAsia="Times New Roman" w:hAnsi="Times New Roman" w:cs="Times New Roman"/>
          <w:color w:val="000000"/>
          <w:sz w:val="24"/>
          <w:szCs w:val="24"/>
        </w:rPr>
        <w:t xml:space="preserve"> Dr. River Song</w:t>
      </w:r>
      <w:r w:rsidRPr="00075B6E">
        <w:rPr>
          <w:rFonts w:ascii="Times New Roman" w:eastAsia="Times New Roman" w:hAnsi="Times New Roman" w:cs="Times New Roman"/>
          <w:color w:val="000000"/>
          <w:sz w:val="24"/>
          <w:szCs w:val="24"/>
        </w:rPr>
        <w:t xml:space="preserve">, performed the first measurements of its kind. </w:t>
      </w:r>
      <w:commentRangeStart w:id="13"/>
      <w:r w:rsidRPr="00075B6E">
        <w:rPr>
          <w:rFonts w:ascii="Times New Roman" w:eastAsia="Times New Roman" w:hAnsi="Times New Roman" w:cs="Times New Roman"/>
          <w:color w:val="000000"/>
          <w:sz w:val="24"/>
          <w:szCs w:val="24"/>
        </w:rPr>
        <w:t xml:space="preserve">These measurements opened up a whole new area of study </w:t>
      </w:r>
      <w:commentRangeStart w:id="14"/>
      <w:r w:rsidRPr="00075B6E">
        <w:rPr>
          <w:rFonts w:ascii="Times New Roman" w:eastAsia="Times New Roman" w:hAnsi="Times New Roman" w:cs="Times New Roman"/>
          <w:color w:val="000000"/>
          <w:sz w:val="24"/>
          <w:szCs w:val="24"/>
        </w:rPr>
        <w:t xml:space="preserve">and has spawned a host of investigations by the outside community. </w:t>
      </w:r>
      <w:commentRangeEnd w:id="13"/>
      <w:r w:rsidR="006D6045">
        <w:rPr>
          <w:rStyle w:val="CommentReference"/>
        </w:rPr>
        <w:commentReference w:id="13"/>
      </w:r>
      <w:r w:rsidRPr="00075B6E">
        <w:rPr>
          <w:rFonts w:ascii="Times New Roman" w:eastAsia="Times New Roman" w:hAnsi="Times New Roman" w:cs="Times New Roman"/>
          <w:color w:val="000000"/>
          <w:sz w:val="24"/>
          <w:szCs w:val="24"/>
        </w:rPr>
        <w:t>However, as important as these measurements are, their impact would have been trivial without John</w:t>
      </w:r>
      <w:r w:rsidR="00BA0B39">
        <w:rPr>
          <w:rFonts w:ascii="Times New Roman" w:eastAsia="Times New Roman" w:hAnsi="Times New Roman" w:cs="Times New Roman"/>
          <w:color w:val="000000"/>
          <w:sz w:val="24"/>
          <w:szCs w:val="24"/>
        </w:rPr>
        <w:t>’s dedication to open science</w:t>
      </w:r>
      <w:r w:rsidRPr="00075B6E">
        <w:rPr>
          <w:rFonts w:ascii="Times New Roman" w:eastAsia="Times New Roman" w:hAnsi="Times New Roman" w:cs="Times New Roman"/>
          <w:color w:val="000000"/>
          <w:sz w:val="24"/>
          <w:szCs w:val="24"/>
        </w:rPr>
        <w:t xml:space="preserve">.  He developed the infrastructure at </w:t>
      </w:r>
      <w:r w:rsidR="002A3E7F">
        <w:rPr>
          <w:rFonts w:ascii="Times New Roman" w:eastAsia="Times New Roman" w:hAnsi="Times New Roman" w:cs="Times New Roman"/>
          <w:color w:val="000000"/>
          <w:sz w:val="24"/>
          <w:szCs w:val="24"/>
        </w:rPr>
        <w:t>Pacific Tech</w:t>
      </w:r>
      <w:r w:rsidRPr="00075B6E">
        <w:rPr>
          <w:rFonts w:ascii="Times New Roman" w:eastAsia="Times New Roman" w:hAnsi="Times New Roman" w:cs="Times New Roman"/>
          <w:color w:val="000000"/>
          <w:sz w:val="24"/>
          <w:szCs w:val="24"/>
        </w:rPr>
        <w:t xml:space="preserve"> </w:t>
      </w:r>
      <w:r w:rsidR="00BA0B39">
        <w:rPr>
          <w:rFonts w:ascii="Times New Roman" w:eastAsia="Times New Roman" w:hAnsi="Times New Roman" w:cs="Times New Roman"/>
          <w:color w:val="000000"/>
          <w:sz w:val="24"/>
          <w:szCs w:val="24"/>
        </w:rPr>
        <w:t>which guaranteed the</w:t>
      </w:r>
      <w:r w:rsidRPr="00075B6E">
        <w:rPr>
          <w:rFonts w:ascii="Times New Roman" w:eastAsia="Times New Roman" w:hAnsi="Times New Roman" w:cs="Times New Roman"/>
          <w:color w:val="000000"/>
          <w:sz w:val="24"/>
          <w:szCs w:val="24"/>
        </w:rPr>
        <w:t xml:space="preserve"> research community access </w:t>
      </w:r>
      <w:r w:rsidR="00BA0B39">
        <w:rPr>
          <w:rFonts w:ascii="Times New Roman" w:eastAsia="Times New Roman" w:hAnsi="Times New Roman" w:cs="Times New Roman"/>
          <w:color w:val="000000"/>
          <w:sz w:val="24"/>
          <w:szCs w:val="24"/>
        </w:rPr>
        <w:t xml:space="preserve">to </w:t>
      </w:r>
      <w:r w:rsidRPr="00075B6E">
        <w:rPr>
          <w:rFonts w:ascii="Times New Roman" w:eastAsia="Times New Roman" w:hAnsi="Times New Roman" w:cs="Times New Roman"/>
          <w:color w:val="000000"/>
          <w:sz w:val="24"/>
          <w:szCs w:val="24"/>
        </w:rPr>
        <w:t xml:space="preserve">the </w:t>
      </w:r>
      <w:r w:rsidR="002A3E7F">
        <w:rPr>
          <w:rFonts w:ascii="Times New Roman" w:eastAsia="Times New Roman" w:hAnsi="Times New Roman" w:cs="Times New Roman"/>
          <w:color w:val="000000"/>
          <w:sz w:val="24"/>
          <w:szCs w:val="24"/>
        </w:rPr>
        <w:t xml:space="preserve">Blue Box and </w:t>
      </w:r>
      <w:r w:rsidR="00587B5B">
        <w:rPr>
          <w:rFonts w:ascii="Times New Roman" w:eastAsia="Times New Roman" w:hAnsi="Times New Roman" w:cs="Times New Roman"/>
          <w:color w:val="000000"/>
          <w:sz w:val="24"/>
          <w:szCs w:val="24"/>
        </w:rPr>
        <w:t xml:space="preserve">T&amp;B </w:t>
      </w:r>
      <w:r w:rsidR="002A3E7F">
        <w:rPr>
          <w:rFonts w:ascii="Times New Roman" w:eastAsia="Times New Roman" w:hAnsi="Times New Roman" w:cs="Times New Roman"/>
          <w:color w:val="000000"/>
          <w:sz w:val="24"/>
          <w:szCs w:val="24"/>
        </w:rPr>
        <w:t>Phone Booth</w:t>
      </w:r>
      <w:r w:rsidRPr="00075B6E">
        <w:rPr>
          <w:rFonts w:ascii="Times New Roman" w:eastAsia="Times New Roman" w:hAnsi="Times New Roman" w:cs="Times New Roman"/>
          <w:color w:val="000000"/>
          <w:sz w:val="24"/>
          <w:szCs w:val="24"/>
        </w:rPr>
        <w:t xml:space="preserve"> data.</w:t>
      </w:r>
      <w:commentRangeEnd w:id="14"/>
      <w:r w:rsidR="006C05FD">
        <w:rPr>
          <w:rStyle w:val="CommentReference"/>
        </w:rPr>
        <w:commentReference w:id="14"/>
      </w:r>
    </w:p>
    <w:p w14:paraId="2886C2E7" w14:textId="641BBAF6" w:rsidR="002A3E7F" w:rsidRDefault="00577B0A" w:rsidP="002A3E7F">
      <w:pPr>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John’s</w:t>
      </w:r>
      <w:r w:rsidR="00075B6E" w:rsidRPr="00075B6E">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 xml:space="preserve">research </w:t>
      </w:r>
      <w:r w:rsidR="00075B6E" w:rsidRPr="00075B6E">
        <w:rPr>
          <w:rFonts w:ascii="Times New Roman" w:eastAsia="Times New Roman" w:hAnsi="Times New Roman" w:cs="Times New Roman"/>
          <w:color w:val="000000"/>
          <w:sz w:val="24"/>
          <w:szCs w:val="24"/>
        </w:rPr>
        <w:t>community</w:t>
      </w:r>
      <w:r w:rsidR="004C4EA0">
        <w:rPr>
          <w:rFonts w:ascii="Times New Roman" w:eastAsia="Times New Roman" w:hAnsi="Times New Roman" w:cs="Times New Roman"/>
          <w:color w:val="000000"/>
          <w:sz w:val="24"/>
          <w:szCs w:val="24"/>
        </w:rPr>
        <w:t xml:space="preserve"> contributions</w:t>
      </w:r>
      <w:r w:rsidR="00075B6E" w:rsidRPr="00075B6E">
        <w:rPr>
          <w:rFonts w:ascii="Times New Roman" w:eastAsia="Times New Roman" w:hAnsi="Times New Roman" w:cs="Times New Roman"/>
          <w:color w:val="000000"/>
          <w:sz w:val="24"/>
          <w:szCs w:val="24"/>
        </w:rPr>
        <w:t xml:space="preserve"> deserve recognition. </w:t>
      </w:r>
      <w:commentRangeStart w:id="15"/>
      <w:r w:rsidR="007B332E">
        <w:rPr>
          <w:rFonts w:ascii="Times New Roman" w:eastAsia="Times New Roman" w:hAnsi="Times New Roman" w:cs="Times New Roman"/>
          <w:color w:val="000000"/>
          <w:sz w:val="24"/>
          <w:szCs w:val="24"/>
        </w:rPr>
        <w:t>Beyond the standard of reviewing papers, serving on panels</w:t>
      </w:r>
      <w:r w:rsidR="00075B6E" w:rsidRPr="00075B6E">
        <w:rPr>
          <w:rFonts w:ascii="Times New Roman" w:eastAsia="Times New Roman" w:hAnsi="Times New Roman" w:cs="Times New Roman"/>
          <w:color w:val="000000"/>
          <w:sz w:val="24"/>
          <w:szCs w:val="24"/>
        </w:rPr>
        <w:t xml:space="preserve">, and </w:t>
      </w:r>
      <w:r w:rsidR="007B332E">
        <w:rPr>
          <w:rFonts w:ascii="Times New Roman" w:eastAsia="Times New Roman" w:hAnsi="Times New Roman" w:cs="Times New Roman"/>
          <w:color w:val="000000"/>
          <w:sz w:val="24"/>
          <w:szCs w:val="24"/>
        </w:rPr>
        <w:t>committee work, John</w:t>
      </w:r>
      <w:r w:rsidR="00075B6E" w:rsidRPr="00075B6E">
        <w:rPr>
          <w:rFonts w:ascii="Times New Roman" w:eastAsia="Times New Roman" w:hAnsi="Times New Roman" w:cs="Times New Roman"/>
          <w:color w:val="000000"/>
          <w:sz w:val="24"/>
          <w:szCs w:val="24"/>
        </w:rPr>
        <w:t xml:space="preserve"> </w:t>
      </w:r>
      <w:r w:rsidR="00FA53AB">
        <w:rPr>
          <w:rFonts w:ascii="Times New Roman" w:eastAsia="Times New Roman" w:hAnsi="Times New Roman" w:cs="Times New Roman"/>
          <w:color w:val="000000"/>
          <w:sz w:val="24"/>
          <w:szCs w:val="24"/>
        </w:rPr>
        <w:t>advocates</w:t>
      </w:r>
      <w:r w:rsidR="00075B6E" w:rsidRPr="00075B6E">
        <w:rPr>
          <w:rFonts w:ascii="Times New Roman" w:eastAsia="Times New Roman" w:hAnsi="Times New Roman" w:cs="Times New Roman"/>
          <w:color w:val="000000"/>
          <w:sz w:val="24"/>
          <w:szCs w:val="24"/>
        </w:rPr>
        <w:t xml:space="preserve"> relentlessly for</w:t>
      </w:r>
      <w:r w:rsidR="00FA53AB">
        <w:rPr>
          <w:rFonts w:ascii="Times New Roman" w:eastAsia="Times New Roman" w:hAnsi="Times New Roman" w:cs="Times New Roman"/>
          <w:color w:val="000000"/>
          <w:sz w:val="24"/>
          <w:szCs w:val="24"/>
        </w:rPr>
        <w:t xml:space="preserve"> his collaborators and works tirelessly towards building an inclusive and safe environment for all to work in</w:t>
      </w:r>
      <w:r w:rsidR="007B332E">
        <w:rPr>
          <w:rFonts w:ascii="Times New Roman" w:eastAsia="Times New Roman" w:hAnsi="Times New Roman" w:cs="Times New Roman"/>
          <w:color w:val="000000"/>
          <w:sz w:val="24"/>
          <w:szCs w:val="24"/>
        </w:rPr>
        <w:t xml:space="preserve"> [</w:t>
      </w:r>
      <w:commentRangeStart w:id="16"/>
      <w:r w:rsidR="007B332E">
        <w:rPr>
          <w:rFonts w:ascii="Times New Roman" w:eastAsia="Times New Roman" w:hAnsi="Times New Roman" w:cs="Times New Roman"/>
          <w:color w:val="000000"/>
          <w:sz w:val="24"/>
          <w:szCs w:val="24"/>
        </w:rPr>
        <w:t xml:space="preserve">See CV section on </w:t>
      </w:r>
      <w:r w:rsidR="006A08B2">
        <w:rPr>
          <w:rFonts w:ascii="Times New Roman" w:eastAsia="Times New Roman" w:hAnsi="Times New Roman" w:cs="Times New Roman"/>
          <w:color w:val="000000"/>
          <w:sz w:val="24"/>
          <w:szCs w:val="24"/>
        </w:rPr>
        <w:t>S</w:t>
      </w:r>
      <w:r w:rsidR="007B332E">
        <w:rPr>
          <w:rFonts w:ascii="Times New Roman" w:eastAsia="Times New Roman" w:hAnsi="Times New Roman" w:cs="Times New Roman"/>
          <w:color w:val="000000"/>
          <w:sz w:val="24"/>
          <w:szCs w:val="24"/>
        </w:rPr>
        <w:t>ervice</w:t>
      </w:r>
      <w:commentRangeEnd w:id="16"/>
      <w:r w:rsidR="006C05FD">
        <w:rPr>
          <w:rStyle w:val="CommentReference"/>
        </w:rPr>
        <w:commentReference w:id="16"/>
      </w:r>
      <w:r w:rsidR="007B332E">
        <w:rPr>
          <w:rFonts w:ascii="Times New Roman" w:eastAsia="Times New Roman" w:hAnsi="Times New Roman" w:cs="Times New Roman"/>
          <w:color w:val="000000"/>
          <w:sz w:val="24"/>
          <w:szCs w:val="24"/>
        </w:rPr>
        <w:t>]</w:t>
      </w:r>
      <w:r w:rsidR="00075B6E" w:rsidRPr="00075B6E">
        <w:rPr>
          <w:rFonts w:ascii="Times New Roman" w:eastAsia="Times New Roman" w:hAnsi="Times New Roman" w:cs="Times New Roman"/>
          <w:color w:val="000000"/>
          <w:sz w:val="24"/>
          <w:szCs w:val="24"/>
        </w:rPr>
        <w:t>. </w:t>
      </w:r>
      <w:commentRangeEnd w:id="15"/>
      <w:r w:rsidR="006C05FD">
        <w:rPr>
          <w:rStyle w:val="CommentReference"/>
        </w:rPr>
        <w:commentReference w:id="15"/>
      </w:r>
      <w:r w:rsidR="00075B6E" w:rsidRPr="00075B6E">
        <w:rPr>
          <w:rFonts w:ascii="Times New Roman" w:eastAsia="Times New Roman" w:hAnsi="Times New Roman" w:cs="Times New Roman"/>
          <w:color w:val="000000"/>
          <w:sz w:val="24"/>
          <w:szCs w:val="24"/>
        </w:rPr>
        <w:t xml:space="preserve"> John </w:t>
      </w:r>
      <w:r w:rsidR="007B332E">
        <w:rPr>
          <w:rFonts w:ascii="Times New Roman" w:eastAsia="Times New Roman" w:hAnsi="Times New Roman" w:cs="Times New Roman"/>
          <w:color w:val="000000"/>
          <w:sz w:val="24"/>
          <w:szCs w:val="24"/>
        </w:rPr>
        <w:t>sets the bar</w:t>
      </w:r>
      <w:r w:rsidR="00FA53AB">
        <w:rPr>
          <w:rFonts w:ascii="Times New Roman" w:eastAsia="Times New Roman" w:hAnsi="Times New Roman" w:cs="Times New Roman"/>
          <w:color w:val="000000"/>
          <w:sz w:val="24"/>
          <w:szCs w:val="24"/>
        </w:rPr>
        <w:t xml:space="preserve"> in how to make sure to give credit where credit is due</w:t>
      </w:r>
      <w:r w:rsidR="00075B6E" w:rsidRPr="00075B6E">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 xml:space="preserve"> </w:t>
      </w:r>
      <w:commentRangeStart w:id="17"/>
      <w:r w:rsidR="00FA53AB">
        <w:rPr>
          <w:rFonts w:ascii="Times New Roman" w:eastAsia="Times New Roman" w:hAnsi="Times New Roman" w:cs="Times New Roman"/>
          <w:color w:val="000000"/>
          <w:sz w:val="24"/>
          <w:szCs w:val="24"/>
        </w:rPr>
        <w:t xml:space="preserve">While he is often one of the </w:t>
      </w:r>
      <w:r w:rsidR="002A3E7F">
        <w:rPr>
          <w:rFonts w:ascii="Times New Roman" w:eastAsia="Times New Roman" w:hAnsi="Times New Roman" w:cs="Times New Roman"/>
          <w:color w:val="000000"/>
          <w:sz w:val="24"/>
          <w:szCs w:val="24"/>
        </w:rPr>
        <w:t>more</w:t>
      </w:r>
      <w:r w:rsidR="00FA53AB">
        <w:rPr>
          <w:rFonts w:ascii="Times New Roman" w:eastAsia="Times New Roman" w:hAnsi="Times New Roman" w:cs="Times New Roman"/>
          <w:color w:val="000000"/>
          <w:sz w:val="24"/>
          <w:szCs w:val="24"/>
        </w:rPr>
        <w:t xml:space="preserve"> recognizable names on papers, he routinely calls out the work done by his collaborators </w:t>
      </w:r>
      <w:r w:rsidR="004C4EA0">
        <w:rPr>
          <w:rFonts w:ascii="Times New Roman" w:eastAsia="Times New Roman" w:hAnsi="Times New Roman" w:cs="Times New Roman"/>
          <w:color w:val="000000"/>
          <w:sz w:val="24"/>
          <w:szCs w:val="24"/>
        </w:rPr>
        <w:t xml:space="preserve">in his own presentations </w:t>
      </w:r>
      <w:r w:rsidR="00FA53AB">
        <w:rPr>
          <w:rFonts w:ascii="Times New Roman" w:eastAsia="Times New Roman" w:hAnsi="Times New Roman" w:cs="Times New Roman"/>
          <w:color w:val="000000"/>
          <w:sz w:val="24"/>
          <w:szCs w:val="24"/>
        </w:rPr>
        <w:t xml:space="preserve">and </w:t>
      </w:r>
      <w:r w:rsidR="004C4EA0">
        <w:rPr>
          <w:rFonts w:ascii="Times New Roman" w:eastAsia="Times New Roman" w:hAnsi="Times New Roman" w:cs="Times New Roman"/>
          <w:color w:val="000000"/>
          <w:sz w:val="24"/>
          <w:szCs w:val="24"/>
        </w:rPr>
        <w:t>(as noted by more than one conference convener) will re-direct</w:t>
      </w:r>
      <w:r w:rsidR="00FA53AB">
        <w:rPr>
          <w:rFonts w:ascii="Times New Roman" w:eastAsia="Times New Roman" w:hAnsi="Times New Roman" w:cs="Times New Roman"/>
          <w:color w:val="000000"/>
          <w:sz w:val="24"/>
          <w:szCs w:val="24"/>
        </w:rPr>
        <w:t xml:space="preserve"> credit </w:t>
      </w:r>
      <w:r w:rsidR="004C4EA0">
        <w:rPr>
          <w:rFonts w:ascii="Times New Roman" w:eastAsia="Times New Roman" w:hAnsi="Times New Roman" w:cs="Times New Roman"/>
          <w:color w:val="000000"/>
          <w:sz w:val="24"/>
          <w:szCs w:val="24"/>
        </w:rPr>
        <w:t xml:space="preserve">for work mistakenly attributed to him by his peers to his collaborators when appropriate </w:t>
      </w:r>
      <w:r>
        <w:rPr>
          <w:rFonts w:ascii="Times New Roman" w:eastAsia="Times New Roman" w:hAnsi="Times New Roman" w:cs="Times New Roman"/>
          <w:color w:val="000000"/>
          <w:sz w:val="24"/>
          <w:szCs w:val="24"/>
        </w:rPr>
        <w:t>[See CV section Presentations – “</w:t>
      </w:r>
      <w:r w:rsidR="007B332E">
        <w:rPr>
          <w:rFonts w:ascii="Times New Roman" w:eastAsia="Times New Roman" w:hAnsi="Times New Roman" w:cs="Times New Roman"/>
          <w:color w:val="000000"/>
          <w:sz w:val="24"/>
          <w:szCs w:val="24"/>
        </w:rPr>
        <w:t>It Takes a</w:t>
      </w:r>
      <w:r>
        <w:rPr>
          <w:rFonts w:ascii="Times New Roman" w:eastAsia="Times New Roman" w:hAnsi="Times New Roman" w:cs="Times New Roman"/>
          <w:color w:val="000000"/>
          <w:sz w:val="24"/>
          <w:szCs w:val="24"/>
        </w:rPr>
        <w:t xml:space="preserve"> Team </w:t>
      </w:r>
      <w:r w:rsidR="007B332E">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w:t>
      </w:r>
      <w:r w:rsidR="007B332E">
        <w:rPr>
          <w:rFonts w:ascii="Times New Roman" w:eastAsia="Times New Roman" w:hAnsi="Times New Roman" w:cs="Times New Roman"/>
          <w:color w:val="000000"/>
          <w:sz w:val="24"/>
          <w:szCs w:val="24"/>
        </w:rPr>
        <w:t>Innovate New Physics and</w:t>
      </w:r>
      <w:r>
        <w:rPr>
          <w:rFonts w:ascii="Times New Roman" w:eastAsia="Times New Roman" w:hAnsi="Times New Roman" w:cs="Times New Roman"/>
          <w:color w:val="000000"/>
          <w:sz w:val="24"/>
          <w:szCs w:val="24"/>
        </w:rPr>
        <w:t xml:space="preserve"> Safe Space-Time Travel”</w:t>
      </w:r>
      <w:r w:rsidR="00253671">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Plenary at the </w:t>
      </w:r>
      <w:r w:rsidR="004A6CC8">
        <w:rPr>
          <w:rFonts w:ascii="Times New Roman" w:eastAsia="Times New Roman" w:hAnsi="Times New Roman" w:cs="Times New Roman"/>
          <w:color w:val="000000"/>
          <w:sz w:val="24"/>
          <w:szCs w:val="24"/>
        </w:rPr>
        <w:t xml:space="preserve">Fall </w:t>
      </w:r>
      <w:r>
        <w:rPr>
          <w:rFonts w:ascii="Times New Roman" w:eastAsia="Times New Roman" w:hAnsi="Times New Roman" w:cs="Times New Roman"/>
          <w:color w:val="000000"/>
          <w:sz w:val="24"/>
          <w:szCs w:val="24"/>
        </w:rPr>
        <w:t>AGU meeting</w:t>
      </w:r>
      <w:r w:rsidR="00BA0B39">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1920, 2020</w:t>
      </w:r>
      <w:r w:rsidR="00253671">
        <w:rPr>
          <w:rFonts w:ascii="Times New Roman" w:eastAsia="Times New Roman" w:hAnsi="Times New Roman" w:cs="Times New Roman"/>
          <w:color w:val="000000"/>
          <w:sz w:val="24"/>
          <w:szCs w:val="24"/>
        </w:rPr>
        <w:t>, 2120</w:t>
      </w:r>
      <w:r>
        <w:rPr>
          <w:rFonts w:ascii="Times New Roman" w:eastAsia="Times New Roman" w:hAnsi="Times New Roman" w:cs="Times New Roman"/>
          <w:color w:val="000000"/>
          <w:sz w:val="24"/>
          <w:szCs w:val="24"/>
        </w:rPr>
        <w:t>]</w:t>
      </w:r>
      <w:r w:rsidR="00FA53AB">
        <w:rPr>
          <w:rFonts w:ascii="Times New Roman" w:eastAsia="Times New Roman" w:hAnsi="Times New Roman" w:cs="Times New Roman"/>
          <w:color w:val="000000"/>
          <w:sz w:val="24"/>
          <w:szCs w:val="24"/>
        </w:rPr>
        <w:t>.</w:t>
      </w:r>
      <w:r w:rsidR="00BA2C78">
        <w:rPr>
          <w:rFonts w:ascii="Times New Roman" w:eastAsia="Times New Roman" w:hAnsi="Times New Roman" w:cs="Times New Roman"/>
          <w:color w:val="000000"/>
          <w:sz w:val="24"/>
          <w:szCs w:val="24"/>
        </w:rPr>
        <w:t xml:space="preserve"> </w:t>
      </w:r>
      <w:commentRangeEnd w:id="17"/>
      <w:r w:rsidR="006C05FD">
        <w:rPr>
          <w:rStyle w:val="CommentReference"/>
        </w:rPr>
        <w:commentReference w:id="17"/>
      </w:r>
      <w:r w:rsidR="00BA2C78" w:rsidRPr="00075B6E">
        <w:rPr>
          <w:rFonts w:ascii="Times New Roman" w:eastAsia="Times New Roman" w:hAnsi="Times New Roman" w:cs="Times New Roman"/>
          <w:color w:val="000000"/>
          <w:sz w:val="24"/>
          <w:szCs w:val="24"/>
        </w:rPr>
        <w:t>John</w:t>
      </w:r>
      <w:r w:rsidR="00BA2C78">
        <w:rPr>
          <w:rFonts w:ascii="Times New Roman" w:eastAsia="Times New Roman" w:hAnsi="Times New Roman" w:cs="Times New Roman"/>
          <w:color w:val="000000"/>
          <w:sz w:val="24"/>
          <w:szCs w:val="24"/>
        </w:rPr>
        <w:t xml:space="preserve"> is a true role model of how to be a good collaborator.</w:t>
      </w:r>
    </w:p>
    <w:p w14:paraId="638222B6" w14:textId="649EC0BA" w:rsidR="00075B6E" w:rsidRDefault="00075B6E" w:rsidP="002A3E7F">
      <w:pPr>
        <w:ind w:firstLine="720"/>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 xml:space="preserve">Dr. Smith embodies the best ideals of the Society Fellowship: contributions to science with a </w:t>
      </w:r>
      <w:commentRangeStart w:id="18"/>
      <w:r w:rsidRPr="00075B6E">
        <w:rPr>
          <w:rFonts w:ascii="Times New Roman" w:eastAsia="Times New Roman" w:hAnsi="Times New Roman" w:cs="Times New Roman"/>
          <w:color w:val="000000"/>
          <w:sz w:val="24"/>
          <w:szCs w:val="24"/>
        </w:rPr>
        <w:t>broad impact</w:t>
      </w:r>
      <w:r w:rsidR="004C4EA0">
        <w:rPr>
          <w:rFonts w:ascii="Times New Roman" w:eastAsia="Times New Roman" w:hAnsi="Times New Roman" w:cs="Times New Roman"/>
          <w:color w:val="000000"/>
          <w:sz w:val="24"/>
          <w:szCs w:val="24"/>
        </w:rPr>
        <w:t xml:space="preserve"> and </w:t>
      </w:r>
      <w:r w:rsidRPr="00075B6E">
        <w:rPr>
          <w:rFonts w:ascii="Times New Roman" w:eastAsia="Times New Roman" w:hAnsi="Times New Roman" w:cs="Times New Roman"/>
          <w:color w:val="000000"/>
          <w:sz w:val="24"/>
          <w:szCs w:val="24"/>
        </w:rPr>
        <w:t>unparalleled</w:t>
      </w:r>
      <w:r w:rsidR="004C4EA0">
        <w:rPr>
          <w:rFonts w:ascii="Times New Roman" w:eastAsia="Times New Roman" w:hAnsi="Times New Roman" w:cs="Times New Roman"/>
          <w:color w:val="000000"/>
          <w:sz w:val="24"/>
          <w:szCs w:val="24"/>
        </w:rPr>
        <w:t>,</w:t>
      </w:r>
      <w:r w:rsidR="00891890">
        <w:rPr>
          <w:rFonts w:ascii="Times New Roman" w:eastAsia="Times New Roman" w:hAnsi="Times New Roman" w:cs="Times New Roman"/>
          <w:color w:val="000000"/>
          <w:sz w:val="24"/>
          <w:szCs w:val="24"/>
        </w:rPr>
        <w:t xml:space="preserve"> humble</w:t>
      </w:r>
      <w:r w:rsidR="004C4EA0">
        <w:rPr>
          <w:rFonts w:ascii="Times New Roman" w:eastAsia="Times New Roman" w:hAnsi="Times New Roman" w:cs="Times New Roman"/>
          <w:color w:val="000000"/>
          <w:sz w:val="24"/>
          <w:szCs w:val="24"/>
        </w:rPr>
        <w:t>, and sustained</w:t>
      </w:r>
      <w:r w:rsidR="00891890">
        <w:rPr>
          <w:rFonts w:ascii="Times New Roman" w:eastAsia="Times New Roman" w:hAnsi="Times New Roman" w:cs="Times New Roman"/>
          <w:color w:val="000000"/>
          <w:sz w:val="24"/>
          <w:szCs w:val="24"/>
        </w:rPr>
        <w:t xml:space="preserve"> </w:t>
      </w:r>
      <w:r w:rsidRPr="00075B6E">
        <w:rPr>
          <w:rFonts w:ascii="Times New Roman" w:eastAsia="Times New Roman" w:hAnsi="Times New Roman" w:cs="Times New Roman"/>
          <w:color w:val="000000"/>
          <w:sz w:val="24"/>
          <w:szCs w:val="24"/>
        </w:rPr>
        <w:t>scien</w:t>
      </w:r>
      <w:r w:rsidR="004C4EA0">
        <w:rPr>
          <w:rFonts w:ascii="Times New Roman" w:eastAsia="Times New Roman" w:hAnsi="Times New Roman" w:cs="Times New Roman"/>
          <w:color w:val="000000"/>
          <w:sz w:val="24"/>
          <w:szCs w:val="24"/>
        </w:rPr>
        <w:t>tific</w:t>
      </w:r>
      <w:r w:rsidRPr="00075B6E">
        <w:rPr>
          <w:rFonts w:ascii="Times New Roman" w:eastAsia="Times New Roman" w:hAnsi="Times New Roman" w:cs="Times New Roman"/>
          <w:color w:val="000000"/>
          <w:sz w:val="24"/>
          <w:szCs w:val="24"/>
        </w:rPr>
        <w:t xml:space="preserve"> and community leadership</w:t>
      </w:r>
      <w:commentRangeEnd w:id="18"/>
      <w:r w:rsidR="006C05FD">
        <w:rPr>
          <w:rStyle w:val="CommentReference"/>
        </w:rPr>
        <w:commentReference w:id="18"/>
      </w:r>
      <w:r w:rsidRPr="00075B6E">
        <w:rPr>
          <w:rFonts w:ascii="Times New Roman" w:eastAsia="Times New Roman" w:hAnsi="Times New Roman" w:cs="Times New Roman"/>
          <w:color w:val="000000"/>
          <w:sz w:val="24"/>
          <w:szCs w:val="24"/>
        </w:rPr>
        <w:t xml:space="preserve">. </w:t>
      </w:r>
      <w:commentRangeStart w:id="19"/>
      <w:r w:rsidRPr="00075B6E">
        <w:rPr>
          <w:rFonts w:ascii="Times New Roman" w:eastAsia="Times New Roman" w:hAnsi="Times New Roman" w:cs="Times New Roman"/>
          <w:color w:val="000000"/>
          <w:sz w:val="24"/>
          <w:szCs w:val="24"/>
        </w:rPr>
        <w:t>His research</w:t>
      </w:r>
      <w:r w:rsidR="00C4199A">
        <w:rPr>
          <w:rFonts w:ascii="Times New Roman" w:eastAsia="Times New Roman" w:hAnsi="Times New Roman" w:cs="Times New Roman"/>
          <w:color w:val="000000"/>
          <w:sz w:val="24"/>
          <w:szCs w:val="24"/>
        </w:rPr>
        <w:t xml:space="preserve"> through his collaborations</w:t>
      </w:r>
      <w:r w:rsidRPr="00075B6E">
        <w:rPr>
          <w:rFonts w:ascii="Times New Roman" w:eastAsia="Times New Roman" w:hAnsi="Times New Roman" w:cs="Times New Roman"/>
          <w:color w:val="000000"/>
          <w:sz w:val="24"/>
          <w:szCs w:val="24"/>
        </w:rPr>
        <w:t xml:space="preserve"> continues to elevate the Physics disciplines and influences and leads the international science community.</w:t>
      </w:r>
      <w:commentRangeEnd w:id="19"/>
      <w:r w:rsidR="002F6076">
        <w:rPr>
          <w:rStyle w:val="CommentReference"/>
        </w:rPr>
        <w:commentReference w:id="19"/>
      </w:r>
      <w:r w:rsidRPr="00075B6E">
        <w:rPr>
          <w:rFonts w:ascii="Times New Roman" w:eastAsia="Times New Roman" w:hAnsi="Times New Roman" w:cs="Times New Roman"/>
          <w:color w:val="000000"/>
          <w:sz w:val="24"/>
          <w:szCs w:val="24"/>
        </w:rPr>
        <w:t xml:space="preserve"> He is an exceptional candidate for the Society Fellowship</w:t>
      </w:r>
      <w:r w:rsidR="007A2624">
        <w:rPr>
          <w:rFonts w:ascii="Times New Roman" w:eastAsia="Times New Roman" w:hAnsi="Times New Roman" w:cs="Times New Roman"/>
          <w:color w:val="000000"/>
          <w:sz w:val="24"/>
          <w:szCs w:val="24"/>
        </w:rPr>
        <w:t xml:space="preserve"> and embodies the qualities </w:t>
      </w:r>
      <w:r w:rsidR="004C4EA0">
        <w:rPr>
          <w:rFonts w:ascii="Times New Roman" w:eastAsia="Times New Roman" w:hAnsi="Times New Roman" w:cs="Times New Roman"/>
          <w:color w:val="000000"/>
          <w:sz w:val="24"/>
          <w:szCs w:val="24"/>
        </w:rPr>
        <w:t>that the Society</w:t>
      </w:r>
      <w:r w:rsidR="007A2624">
        <w:rPr>
          <w:rFonts w:ascii="Times New Roman" w:eastAsia="Times New Roman" w:hAnsi="Times New Roman" w:cs="Times New Roman"/>
          <w:color w:val="000000"/>
          <w:sz w:val="24"/>
          <w:szCs w:val="24"/>
        </w:rPr>
        <w:t xml:space="preserve"> looks to uphold</w:t>
      </w:r>
      <w:r w:rsidRPr="00075B6E">
        <w:rPr>
          <w:rFonts w:ascii="Times New Roman" w:eastAsia="Times New Roman" w:hAnsi="Times New Roman" w:cs="Times New Roman"/>
          <w:color w:val="000000"/>
          <w:sz w:val="24"/>
          <w:szCs w:val="24"/>
        </w:rPr>
        <w:t xml:space="preserve">. </w:t>
      </w:r>
    </w:p>
    <w:p w14:paraId="395481E1" w14:textId="0206A55D" w:rsidR="00BA2C78" w:rsidRDefault="00BA2C78" w:rsidP="002A3E7F">
      <w:pPr>
        <w:ind w:firstLine="720"/>
        <w:rPr>
          <w:rFonts w:ascii="Times New Roman" w:eastAsia="Times New Roman" w:hAnsi="Times New Roman" w:cs="Times New Roman"/>
          <w:color w:val="000000"/>
          <w:sz w:val="24"/>
          <w:szCs w:val="24"/>
        </w:rPr>
      </w:pPr>
    </w:p>
    <w:p w14:paraId="54028D11" w14:textId="77777777" w:rsidR="00BA2C78" w:rsidRPr="002A3E7F" w:rsidRDefault="00BA2C78" w:rsidP="002A3E7F">
      <w:pPr>
        <w:ind w:firstLine="720"/>
        <w:rPr>
          <w:rFonts w:ascii="Times New Roman" w:eastAsia="Times New Roman" w:hAnsi="Times New Roman" w:cs="Times New Roman"/>
          <w:sz w:val="24"/>
          <w:szCs w:val="24"/>
        </w:rPr>
      </w:pPr>
    </w:p>
    <w:p w14:paraId="127A7D42" w14:textId="149FD03D" w:rsidR="00075B6E" w:rsidRDefault="00075B6E" w:rsidP="00075B6E">
      <w:pPr>
        <w:rPr>
          <w:rFonts w:ascii="Times New Roman" w:eastAsia="Times New Roman" w:hAnsi="Times New Roman" w:cs="Times New Roman"/>
          <w:color w:val="000000"/>
          <w:sz w:val="24"/>
          <w:szCs w:val="24"/>
        </w:rPr>
      </w:pPr>
      <w:r w:rsidRPr="00075B6E">
        <w:rPr>
          <w:rFonts w:ascii="Times New Roman" w:eastAsia="Times New Roman" w:hAnsi="Times New Roman" w:cs="Times New Roman"/>
          <w:color w:val="000000"/>
          <w:sz w:val="24"/>
          <w:szCs w:val="24"/>
        </w:rPr>
        <w:t>Sincerely,</w:t>
      </w:r>
    </w:p>
    <w:p w14:paraId="52046D08" w14:textId="35A4A191" w:rsidR="00BA2C78" w:rsidRDefault="00BA2C78" w:rsidP="00075B6E">
      <w:pPr>
        <w:rPr>
          <w:rFonts w:ascii="Times New Roman" w:eastAsia="Times New Roman" w:hAnsi="Times New Roman" w:cs="Times New Roman"/>
          <w:color w:val="000000"/>
          <w:sz w:val="24"/>
          <w:szCs w:val="24"/>
        </w:rPr>
      </w:pPr>
    </w:p>
    <w:p w14:paraId="07D7180A" w14:textId="45501D8B" w:rsidR="00BA2C78" w:rsidRDefault="00BA2C78" w:rsidP="00075B6E">
      <w:pPr>
        <w:rPr>
          <w:rFonts w:ascii="Times New Roman" w:eastAsia="Times New Roman" w:hAnsi="Times New Roman" w:cs="Times New Roman"/>
          <w:color w:val="000000"/>
          <w:sz w:val="24"/>
          <w:szCs w:val="24"/>
        </w:rPr>
      </w:pPr>
    </w:p>
    <w:p w14:paraId="7BAEF0D7" w14:textId="77777777" w:rsidR="00BA2C78" w:rsidRPr="00075B6E" w:rsidRDefault="00BA2C78" w:rsidP="00075B6E">
      <w:pPr>
        <w:rPr>
          <w:rFonts w:ascii="Times New Roman" w:eastAsia="Times New Roman" w:hAnsi="Times New Roman" w:cs="Times New Roman"/>
          <w:color w:val="000000"/>
          <w:sz w:val="24"/>
          <w:szCs w:val="24"/>
        </w:rPr>
      </w:pPr>
    </w:p>
    <w:p w14:paraId="0023F7FD" w14:textId="1465A7BB" w:rsidR="00075B6E" w:rsidRPr="00075B6E" w:rsidRDefault="007A2624" w:rsidP="002A3E7F">
      <w:pPr>
        <w:spacing w:line="180" w:lineRule="auto"/>
        <w:rPr>
          <w:rFonts w:ascii="Brush Script MT" w:eastAsia="Brush Script MT" w:hAnsi="Brush Script MT" w:cs="Brush Script MT"/>
          <w:color w:val="000000"/>
          <w:sz w:val="32"/>
          <w:szCs w:val="32"/>
        </w:rPr>
      </w:pPr>
      <w:r>
        <w:rPr>
          <w:rFonts w:ascii="Brush Script MT" w:eastAsia="Brush Script MT" w:hAnsi="Brush Script MT" w:cs="Brush Script MT"/>
          <w:color w:val="000000"/>
          <w:sz w:val="32"/>
          <w:szCs w:val="32"/>
        </w:rPr>
        <w:t>Diana R. Who</w:t>
      </w:r>
    </w:p>
    <w:p w14:paraId="08463749" w14:textId="137197BC" w:rsidR="00436D83" w:rsidRDefault="00577B0A"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Prof. </w:t>
      </w:r>
      <w:r w:rsidR="007A2624">
        <w:rPr>
          <w:rFonts w:ascii="Times New Roman" w:eastAsia="Times New Roman" w:hAnsi="Times New Roman" w:cs="Times New Roman"/>
          <w:color w:val="000000"/>
          <w:sz w:val="24"/>
          <w:szCs w:val="24"/>
        </w:rPr>
        <w:t>D</w:t>
      </w:r>
      <w:r w:rsidR="00075B6E" w:rsidRPr="00075B6E">
        <w:rPr>
          <w:rFonts w:ascii="Times New Roman" w:eastAsia="Times New Roman" w:hAnsi="Times New Roman" w:cs="Times New Roman"/>
          <w:color w:val="000000"/>
          <w:sz w:val="24"/>
          <w:szCs w:val="24"/>
        </w:rPr>
        <w:t>.</w:t>
      </w:r>
      <w:r w:rsidR="007A2624">
        <w:rPr>
          <w:rFonts w:ascii="Times New Roman" w:eastAsia="Times New Roman" w:hAnsi="Times New Roman" w:cs="Times New Roman"/>
          <w:color w:val="000000"/>
          <w:sz w:val="24"/>
          <w:szCs w:val="24"/>
        </w:rPr>
        <w:t xml:space="preserve"> R.</w:t>
      </w:r>
      <w:r w:rsidR="00075B6E" w:rsidRPr="00075B6E">
        <w:rPr>
          <w:rFonts w:ascii="Times New Roman" w:eastAsia="Times New Roman" w:hAnsi="Times New Roman" w:cs="Times New Roman"/>
          <w:color w:val="000000"/>
          <w:sz w:val="24"/>
          <w:szCs w:val="24"/>
        </w:rPr>
        <w:t xml:space="preserve"> </w:t>
      </w:r>
      <w:r w:rsidR="007A2624">
        <w:rPr>
          <w:rFonts w:ascii="Times New Roman" w:eastAsia="Times New Roman" w:hAnsi="Times New Roman" w:cs="Times New Roman"/>
          <w:color w:val="000000"/>
          <w:sz w:val="24"/>
          <w:szCs w:val="24"/>
        </w:rPr>
        <w:t xml:space="preserve">Who, </w:t>
      </w:r>
      <w:proofErr w:type="gramStart"/>
      <w:r w:rsidR="007A2624">
        <w:rPr>
          <w:rFonts w:ascii="Times New Roman" w:eastAsia="Times New Roman" w:hAnsi="Times New Roman" w:cs="Times New Roman"/>
          <w:color w:val="000000"/>
          <w:sz w:val="24"/>
          <w:szCs w:val="24"/>
        </w:rPr>
        <w:t>PhD</w:t>
      </w:r>
      <w:proofErr w:type="gramEnd"/>
      <w:r w:rsidR="00075B6E" w:rsidRPr="00075B6E">
        <w:rPr>
          <w:rFonts w:ascii="Times New Roman" w:eastAsia="Times New Roman" w:hAnsi="Times New Roman" w:cs="Times New Roman"/>
          <w:color w:val="000000"/>
          <w:sz w:val="24"/>
          <w:szCs w:val="24"/>
        </w:rPr>
        <w:t> </w:t>
      </w:r>
    </w:p>
    <w:p w14:paraId="07D6B648" w14:textId="46D6F122" w:rsidR="00BA2C78" w:rsidRDefault="00BA2C78" w:rsidP="002A3E7F">
      <w:pPr>
        <w:spacing w:after="120" w:line="1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Physics</w:t>
      </w:r>
    </w:p>
    <w:p w14:paraId="3EED6FE8" w14:textId="4AE47103" w:rsidR="00BA2C78" w:rsidRPr="00075B6E" w:rsidRDefault="00BA2C78" w:rsidP="002A3E7F">
      <w:pPr>
        <w:spacing w:after="120" w:line="1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Impressive University. </w:t>
      </w:r>
    </w:p>
    <w:sectPr w:rsidR="00BA2C78" w:rsidRPr="00075B6E" w:rsidSect="007769DD">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alford, Alexa J. (GSFC-6750)" w:date="2021-01-08T11:58:00Z" w:initials="HAJ(6">
    <w:p w14:paraId="598AD240" w14:textId="401F8407" w:rsidR="007E5A1D" w:rsidRDefault="007E5A1D">
      <w:pPr>
        <w:pStyle w:val="CommentText"/>
      </w:pPr>
      <w:r>
        <w:rPr>
          <w:rStyle w:val="CommentReference"/>
        </w:rPr>
        <w:annotationRef/>
      </w:r>
      <w:r>
        <w:t xml:space="preserve">This hits the three impact areas and breakthroughs </w:t>
      </w:r>
      <w:r>
        <w:t>(modeled after the AGU honors call)</w:t>
      </w:r>
      <w:r>
        <w:t xml:space="preserve"> that are discussed in more detail in the letter. </w:t>
      </w:r>
    </w:p>
  </w:comment>
  <w:comment w:id="1" w:author="Halford, Alexa J. (GSFC-6750)" w:date="2021-01-08T12:00:00Z" w:initials="HAJ(6">
    <w:p w14:paraId="162FA649" w14:textId="1C4FE63D" w:rsidR="007E5A1D" w:rsidRDefault="007E5A1D">
      <w:pPr>
        <w:pStyle w:val="CommentText"/>
      </w:pPr>
      <w:r>
        <w:rPr>
          <w:rStyle w:val="CommentReference"/>
        </w:rPr>
        <w:annotationRef/>
      </w:r>
      <w:r>
        <w:t xml:space="preserve">John is not being compared to </w:t>
      </w:r>
      <w:proofErr w:type="gramStart"/>
      <w:r>
        <w:t>others</w:t>
      </w:r>
      <w:proofErr w:type="gramEnd"/>
      <w:r>
        <w:t xml:space="preserve"> but his ability and impact are able to stand on their own. </w:t>
      </w:r>
    </w:p>
  </w:comment>
  <w:comment w:id="2" w:author="Halford, Alexa J. (GSFC-6750)" w:date="2021-01-08T12:02:00Z" w:initials="HAJ(6">
    <w:p w14:paraId="6F08C435" w14:textId="2F7EAD11" w:rsidR="007E5A1D" w:rsidRDefault="007E5A1D">
      <w:pPr>
        <w:pStyle w:val="CommentText"/>
      </w:pPr>
      <w:r>
        <w:rPr>
          <w:rStyle w:val="CommentReference"/>
        </w:rPr>
        <w:annotationRef/>
      </w:r>
      <w:r>
        <w:t>This helps the reader to navigate the package where the nomination letter is an overview and points to where more detail can be found in the package material.</w:t>
      </w:r>
    </w:p>
  </w:comment>
  <w:comment w:id="3" w:author="Halford, Alexa J. (GSFC-6750)" w:date="2021-01-08T12:03:00Z" w:initials="HAJ(6">
    <w:p w14:paraId="397E6906" w14:textId="74DEDE28" w:rsidR="007E5A1D" w:rsidRDefault="007E5A1D">
      <w:pPr>
        <w:pStyle w:val="CommentText"/>
      </w:pPr>
      <w:r>
        <w:rPr>
          <w:rStyle w:val="CommentReference"/>
        </w:rPr>
        <w:annotationRef/>
      </w:r>
      <w:r>
        <w:t xml:space="preserve">This highlights him as exceptional while acknowledging the subjective nature of who may be considered the best at the moment. </w:t>
      </w:r>
      <w:r w:rsidR="006C05FD">
        <w:t xml:space="preserve">While this is first and foremost a good practice, it also will stop any debates among the committee about who is the best, thus taking time away from discussing Johns nomination. </w:t>
      </w:r>
    </w:p>
  </w:comment>
  <w:comment w:id="4" w:author="Halford, Alexa J. (GSFC-6750)" w:date="2021-01-08T12:05:00Z" w:initials="HAJ(6">
    <w:p w14:paraId="2177CAA2" w14:textId="70494C91" w:rsidR="007E5A1D" w:rsidRDefault="007E5A1D">
      <w:pPr>
        <w:pStyle w:val="CommentText"/>
      </w:pPr>
      <w:r>
        <w:rPr>
          <w:rStyle w:val="CommentReference"/>
        </w:rPr>
        <w:annotationRef/>
      </w:r>
      <w:r>
        <w:t>This starts the discussion of how he contributes and enables the collaborative nature of science</w:t>
      </w:r>
      <w:r>
        <w:t xml:space="preserve">. It also shows that he and the nominator are not giving him credit for what others have done and contributed to. </w:t>
      </w:r>
    </w:p>
  </w:comment>
  <w:comment w:id="5" w:author="Halford, Alexa J. (GSFC-6750)" w:date="2021-01-08T12:08:00Z" w:initials="HAJ(6">
    <w:p w14:paraId="161E10EA" w14:textId="1D942BA1" w:rsidR="00E4690C" w:rsidRDefault="00E4690C">
      <w:pPr>
        <w:pStyle w:val="CommentText"/>
      </w:pPr>
      <w:r>
        <w:rPr>
          <w:rStyle w:val="CommentReference"/>
        </w:rPr>
        <w:annotationRef/>
      </w:r>
      <w:r>
        <w:t xml:space="preserve">A more extended summary of the upcoming letters and clue in the readers as to why they may not hear in detail about the aspects of John’s research mentioned above. </w:t>
      </w:r>
    </w:p>
  </w:comment>
  <w:comment w:id="6" w:author="Halford, Alexa J. (GSFC-6750)" w:date="2021-01-08T12:09:00Z" w:initials="HAJ(6">
    <w:p w14:paraId="7C82B00D" w14:textId="32D83CBD" w:rsidR="00E4690C" w:rsidRDefault="00E4690C">
      <w:pPr>
        <w:pStyle w:val="CommentText"/>
      </w:pPr>
      <w:r>
        <w:rPr>
          <w:rStyle w:val="CommentReference"/>
        </w:rPr>
        <w:annotationRef/>
      </w:r>
      <w:r>
        <w:t xml:space="preserve">This sentence uses strong adjectives and presents him as an active collaborator instead of as a supporting player in a larger group. </w:t>
      </w:r>
    </w:p>
  </w:comment>
  <w:comment w:id="7" w:author="Halford, Alexa J. (GSFC-6750)" w:date="2021-01-08T12:07:00Z" w:initials="HAJ(6">
    <w:p w14:paraId="40D65407" w14:textId="70F07D42" w:rsidR="00E4690C" w:rsidRDefault="00E4690C">
      <w:pPr>
        <w:pStyle w:val="CommentText"/>
      </w:pPr>
      <w:r>
        <w:rPr>
          <w:rStyle w:val="CommentReference"/>
        </w:rPr>
        <w:annotationRef/>
      </w:r>
      <w:r>
        <w:t xml:space="preserve">This helps to back up claims of John’s work. This also is an example of how to point to and use the bibliography section requested in the AGU honor’s call. </w:t>
      </w:r>
    </w:p>
  </w:comment>
  <w:comment w:id="8" w:author="Halford, Alexa J. (GSFC-6750)" w:date="2021-01-08T12:40:00Z" w:initials="HAJ(6">
    <w:p w14:paraId="3E1DFCCB" w14:textId="04658180" w:rsidR="002F6076" w:rsidRDefault="002F6076">
      <w:pPr>
        <w:pStyle w:val="CommentText"/>
      </w:pPr>
      <w:r>
        <w:rPr>
          <w:rStyle w:val="CommentReference"/>
        </w:rPr>
        <w:annotationRef/>
      </w:r>
      <w:r>
        <w:t xml:space="preserve">Throughout the letter, but specifically here, we have shown the diverse collaborations (with respect to gender, nationality, career stage, and scientific discipline) that Dr. Smith has. This provides evidence for the upcoming claim that Dr. Smith is dedicated to improving diversity and creating a culture of inclusion in his scientific teams. </w:t>
      </w:r>
    </w:p>
  </w:comment>
  <w:comment w:id="9" w:author="Halford, Alexa J. (GSFC-6750)" w:date="2021-01-08T12:11:00Z" w:initials="HAJ(6">
    <w:p w14:paraId="3D130A6A" w14:textId="5DE1A9F6" w:rsidR="00E4690C" w:rsidRDefault="00E4690C">
      <w:pPr>
        <w:pStyle w:val="CommentText"/>
      </w:pPr>
      <w:r>
        <w:rPr>
          <w:rStyle w:val="CommentReference"/>
        </w:rPr>
        <w:annotationRef/>
      </w:r>
      <w:r>
        <w:t xml:space="preserve">This appropriately shares credit (there is more than enough to go around) and demonstrates that this book is essential through a quantitative metric – it has been translated into 10 different languages. </w:t>
      </w:r>
    </w:p>
  </w:comment>
  <w:comment w:id="10" w:author="Halford, Alexa J. (GSFC-6750)" w:date="2021-01-08T12:13:00Z" w:initials="HAJ(6">
    <w:p w14:paraId="5C68E66D" w14:textId="19C6874F" w:rsidR="00E4690C" w:rsidRDefault="00E4690C">
      <w:pPr>
        <w:pStyle w:val="CommentText"/>
      </w:pPr>
      <w:r>
        <w:rPr>
          <w:rStyle w:val="CommentReference"/>
        </w:rPr>
        <w:annotationRef/>
      </w:r>
      <w:r>
        <w:t xml:space="preserve">These references provide evidence for the claim in the sentence. </w:t>
      </w:r>
    </w:p>
  </w:comment>
  <w:comment w:id="11" w:author="Halford, Alexa J. (GSFC-6750)" w:date="2021-01-08T12:15:00Z" w:initials="HAJ(6">
    <w:p w14:paraId="08247A94" w14:textId="5240DCD0" w:rsidR="00E4690C" w:rsidRDefault="00E4690C">
      <w:pPr>
        <w:pStyle w:val="CommentText"/>
      </w:pPr>
      <w:r>
        <w:rPr>
          <w:rStyle w:val="CommentReference"/>
        </w:rPr>
        <w:annotationRef/>
      </w:r>
      <w:r>
        <w:t xml:space="preserve">This statement builds up future claims of diversity by demonstrating a track record of active research with others, and a diverse group of others, which is a necessity to have an impact in diversity in a research field. </w:t>
      </w:r>
    </w:p>
  </w:comment>
  <w:comment w:id="12" w:author="Halford, Alexa J. (GSFC-6750)" w:date="2021-01-08T12:18:00Z" w:initials="HAJ(6">
    <w:p w14:paraId="07CE717C" w14:textId="6575F8BA" w:rsidR="006D6045" w:rsidRDefault="006D6045">
      <w:pPr>
        <w:pStyle w:val="CommentText"/>
      </w:pPr>
      <w:r>
        <w:rPr>
          <w:rStyle w:val="CommentReference"/>
        </w:rPr>
        <w:annotationRef/>
      </w:r>
      <w:r>
        <w:t xml:space="preserve">This is an example of how to use the CV to provide evidence for claims in the nomination and supporting letters. </w:t>
      </w:r>
    </w:p>
  </w:comment>
  <w:comment w:id="13" w:author="Halford, Alexa J. (GSFC-6750)" w:date="2021-01-08T12:21:00Z" w:initials="HAJ(6">
    <w:p w14:paraId="2BE3FE0A" w14:textId="55B8407D" w:rsidR="006D6045" w:rsidRDefault="006D6045">
      <w:pPr>
        <w:pStyle w:val="CommentText"/>
      </w:pPr>
      <w:r>
        <w:rPr>
          <w:rStyle w:val="CommentReference"/>
        </w:rPr>
        <w:annotationRef/>
      </w:r>
      <w:r>
        <w:t xml:space="preserve">This sentence is an accumulation of the letter building up his research story. Specifically, here we show how an in-depth single specialty study led to broad cross-disciplinary work through diverse collaborations. It is important to show this progression instead of stating that it happened. </w:t>
      </w:r>
    </w:p>
  </w:comment>
  <w:comment w:id="14" w:author="Halford, Alexa J. (GSFC-6750)" w:date="2021-01-08T12:27:00Z" w:initials="HAJ(6">
    <w:p w14:paraId="4C6D6D03" w14:textId="21C1025B" w:rsidR="006C05FD" w:rsidRDefault="006C05FD" w:rsidP="006C05FD">
      <w:pPr>
        <w:pStyle w:val="CommentText"/>
      </w:pPr>
      <w:r>
        <w:rPr>
          <w:rStyle w:val="CommentReference"/>
        </w:rPr>
        <w:annotationRef/>
      </w:r>
      <w:r>
        <w:t>It clearly shows the impact on the community and does not give credit to John that is undeserved. What he did was opened up new science for a lot of other people (‘… has spawned a host of investigations by the outside community’).</w:t>
      </w:r>
      <w:r>
        <w:t xml:space="preserve"> The open data helps to further back up this claim. </w:t>
      </w:r>
    </w:p>
    <w:p w14:paraId="567F9889" w14:textId="1CFBEF26" w:rsidR="006C05FD" w:rsidRDefault="006C05FD">
      <w:pPr>
        <w:pStyle w:val="CommentText"/>
      </w:pPr>
    </w:p>
  </w:comment>
  <w:comment w:id="16" w:author="Halford, Alexa J. (GSFC-6750)" w:date="2021-01-08T12:29:00Z" w:initials="HAJ(6">
    <w:p w14:paraId="41244D51" w14:textId="5AB64CDA" w:rsidR="006C05FD" w:rsidRDefault="006C05FD">
      <w:pPr>
        <w:pStyle w:val="CommentText"/>
      </w:pPr>
      <w:r>
        <w:rPr>
          <w:rStyle w:val="CommentReference"/>
        </w:rPr>
        <w:annotationRef/>
      </w:r>
      <w:r>
        <w:t xml:space="preserve">Another example of how to use the CV to provide more evidence to the claim in the sentence. </w:t>
      </w:r>
    </w:p>
  </w:comment>
  <w:comment w:id="15" w:author="Halford, Alexa J. (GSFC-6750)" w:date="2021-01-08T12:28:00Z" w:initials="HAJ(6">
    <w:p w14:paraId="37EEF14C" w14:textId="2B236C84" w:rsidR="006C05FD" w:rsidRDefault="006C05FD">
      <w:pPr>
        <w:pStyle w:val="CommentText"/>
      </w:pPr>
      <w:r>
        <w:rPr>
          <w:rStyle w:val="CommentReference"/>
        </w:rPr>
        <w:annotationRef/>
      </w:r>
      <w:r>
        <w:t xml:space="preserve">This establishes that he does not just the baseline expected service amount. The ‘more’ is diversity without explicitly saying it. It shows a commitment to diversity in the context of good science. </w:t>
      </w:r>
    </w:p>
  </w:comment>
  <w:comment w:id="17" w:author="Halford, Alexa J. (GSFC-6750)" w:date="2021-01-08T12:30:00Z" w:initials="HAJ(6">
    <w:p w14:paraId="6D91E385" w14:textId="07757E60" w:rsidR="006C05FD" w:rsidRDefault="006C05FD">
      <w:pPr>
        <w:pStyle w:val="CommentText"/>
      </w:pPr>
      <w:r>
        <w:rPr>
          <w:rStyle w:val="CommentReference"/>
        </w:rPr>
        <w:annotationRef/>
      </w:r>
      <w:r>
        <w:t xml:space="preserve">Here is explicit evidence through both through anecdotal evidence – but not all hearsay as one can go look at the conference material – of his commitment to equaty and inclusion efforts. </w:t>
      </w:r>
    </w:p>
  </w:comment>
  <w:comment w:id="18" w:author="Halford, Alexa J. (GSFC-6750)" w:date="2021-01-08T12:34:00Z" w:initials="HAJ(6">
    <w:p w14:paraId="158B810D" w14:textId="32D04FE5" w:rsidR="006C05FD" w:rsidRDefault="006C05FD">
      <w:pPr>
        <w:pStyle w:val="CommentText"/>
      </w:pPr>
      <w:r>
        <w:rPr>
          <w:rStyle w:val="CommentReference"/>
        </w:rPr>
        <w:annotationRef/>
      </w:r>
      <w:r>
        <w:t xml:space="preserve">These are good adjectives. </w:t>
      </w:r>
      <w:r w:rsidR="002F6076">
        <w:t xml:space="preserve">While ‘unparalleled’ and ‘scientific’ are male biased, all other adjectives are gender neutral. </w:t>
      </w:r>
    </w:p>
  </w:comment>
  <w:comment w:id="19" w:author="Halford, Alexa J. (GSFC-6750)" w:date="2021-01-08T12:38:00Z" w:initials="HAJ(6">
    <w:p w14:paraId="0B9B8D5C" w14:textId="5CA4E51B" w:rsidR="002F6076" w:rsidRDefault="002F6076">
      <w:pPr>
        <w:pStyle w:val="CommentText"/>
      </w:pPr>
      <w:r>
        <w:rPr>
          <w:rStyle w:val="CommentReference"/>
        </w:rPr>
        <w:annotationRef/>
      </w:r>
      <w:proofErr w:type="gramStart"/>
      <w:r>
        <w:t>This sentences</w:t>
      </w:r>
      <w:proofErr w:type="gramEnd"/>
      <w:r>
        <w:t xml:space="preserve"> reminds the reader that his work is important and has been impactful.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8AD240" w15:done="0"/>
  <w15:commentEx w15:paraId="162FA649" w15:done="0"/>
  <w15:commentEx w15:paraId="6F08C435" w15:done="0"/>
  <w15:commentEx w15:paraId="397E6906" w15:done="0"/>
  <w15:commentEx w15:paraId="2177CAA2" w15:done="0"/>
  <w15:commentEx w15:paraId="161E10EA" w15:done="0"/>
  <w15:commentEx w15:paraId="7C82B00D" w15:done="0"/>
  <w15:commentEx w15:paraId="40D65407" w15:done="0"/>
  <w15:commentEx w15:paraId="3E1DFCCB" w15:done="0"/>
  <w15:commentEx w15:paraId="3D130A6A" w15:done="0"/>
  <w15:commentEx w15:paraId="5C68E66D" w15:done="0"/>
  <w15:commentEx w15:paraId="08247A94" w15:done="0"/>
  <w15:commentEx w15:paraId="07CE717C" w15:done="0"/>
  <w15:commentEx w15:paraId="2BE3FE0A" w15:done="0"/>
  <w15:commentEx w15:paraId="567F9889" w15:done="0"/>
  <w15:commentEx w15:paraId="41244D51" w15:done="0"/>
  <w15:commentEx w15:paraId="37EEF14C" w15:done="0"/>
  <w15:commentEx w15:paraId="6D91E385" w15:done="0"/>
  <w15:commentEx w15:paraId="158B810D" w15:done="0"/>
  <w15:commentEx w15:paraId="0B9B8D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2C74A" w16cex:dateUtc="2021-01-08T16:58:00Z"/>
  <w16cex:commentExtensible w16cex:durableId="23A2C7C0" w16cex:dateUtc="2021-01-08T17:00:00Z"/>
  <w16cex:commentExtensible w16cex:durableId="23A2C83A" w16cex:dateUtc="2021-01-08T17:02:00Z"/>
  <w16cex:commentExtensible w16cex:durableId="23A2C8A6" w16cex:dateUtc="2021-01-08T17:03:00Z"/>
  <w16cex:commentExtensible w16cex:durableId="23A2C904" w16cex:dateUtc="2021-01-08T17:05:00Z"/>
  <w16cex:commentExtensible w16cex:durableId="23A2C9B2" w16cex:dateUtc="2021-01-08T17:08:00Z"/>
  <w16cex:commentExtensible w16cex:durableId="23A2C9EE" w16cex:dateUtc="2021-01-08T17:09:00Z"/>
  <w16cex:commentExtensible w16cex:durableId="23A2C96B" w16cex:dateUtc="2021-01-08T17:07:00Z"/>
  <w16cex:commentExtensible w16cex:durableId="23A2D14C" w16cex:dateUtc="2021-01-08T17:40:00Z"/>
  <w16cex:commentExtensible w16cex:durableId="23A2CA7C" w16cex:dateUtc="2021-01-08T17:11:00Z"/>
  <w16cex:commentExtensible w16cex:durableId="23A2CAE9" w16cex:dateUtc="2021-01-08T17:13:00Z"/>
  <w16cex:commentExtensible w16cex:durableId="23A2CB6E" w16cex:dateUtc="2021-01-08T17:15:00Z"/>
  <w16cex:commentExtensible w16cex:durableId="23A2CC11" w16cex:dateUtc="2021-01-08T17:18:00Z"/>
  <w16cex:commentExtensible w16cex:durableId="23A2CCB7" w16cex:dateUtc="2021-01-08T17:21:00Z"/>
  <w16cex:commentExtensible w16cex:durableId="23A2CE1F" w16cex:dateUtc="2021-01-08T17:27:00Z"/>
  <w16cex:commentExtensible w16cex:durableId="23A2CEB4" w16cex:dateUtc="2021-01-08T17:29:00Z"/>
  <w16cex:commentExtensible w16cex:durableId="23A2CE6C" w16cex:dateUtc="2021-01-08T17:28:00Z"/>
  <w16cex:commentExtensible w16cex:durableId="23A2CEDB" w16cex:dateUtc="2021-01-08T17:30:00Z"/>
  <w16cex:commentExtensible w16cex:durableId="23A2CFD8" w16cex:dateUtc="2021-01-08T17:34:00Z"/>
  <w16cex:commentExtensible w16cex:durableId="23A2D0B9" w16cex:dateUtc="2021-01-08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8AD240" w16cid:durableId="23A2C74A"/>
  <w16cid:commentId w16cid:paraId="162FA649" w16cid:durableId="23A2C7C0"/>
  <w16cid:commentId w16cid:paraId="6F08C435" w16cid:durableId="23A2C83A"/>
  <w16cid:commentId w16cid:paraId="397E6906" w16cid:durableId="23A2C8A6"/>
  <w16cid:commentId w16cid:paraId="2177CAA2" w16cid:durableId="23A2C904"/>
  <w16cid:commentId w16cid:paraId="161E10EA" w16cid:durableId="23A2C9B2"/>
  <w16cid:commentId w16cid:paraId="7C82B00D" w16cid:durableId="23A2C9EE"/>
  <w16cid:commentId w16cid:paraId="40D65407" w16cid:durableId="23A2C96B"/>
  <w16cid:commentId w16cid:paraId="3E1DFCCB" w16cid:durableId="23A2D14C"/>
  <w16cid:commentId w16cid:paraId="3D130A6A" w16cid:durableId="23A2CA7C"/>
  <w16cid:commentId w16cid:paraId="5C68E66D" w16cid:durableId="23A2CAE9"/>
  <w16cid:commentId w16cid:paraId="08247A94" w16cid:durableId="23A2CB6E"/>
  <w16cid:commentId w16cid:paraId="07CE717C" w16cid:durableId="23A2CC11"/>
  <w16cid:commentId w16cid:paraId="2BE3FE0A" w16cid:durableId="23A2CCB7"/>
  <w16cid:commentId w16cid:paraId="567F9889" w16cid:durableId="23A2CE1F"/>
  <w16cid:commentId w16cid:paraId="41244D51" w16cid:durableId="23A2CEB4"/>
  <w16cid:commentId w16cid:paraId="37EEF14C" w16cid:durableId="23A2CE6C"/>
  <w16cid:commentId w16cid:paraId="6D91E385" w16cid:durableId="23A2CEDB"/>
  <w16cid:commentId w16cid:paraId="158B810D" w16cid:durableId="23A2CFD8"/>
  <w16cid:commentId w16cid:paraId="0B9B8D5C" w16cid:durableId="23A2D0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2ACB67" w14:textId="77777777" w:rsidR="00143AB9" w:rsidRDefault="00143AB9" w:rsidP="00EF5443">
      <w:r>
        <w:separator/>
      </w:r>
    </w:p>
  </w:endnote>
  <w:endnote w:type="continuationSeparator" w:id="0">
    <w:p w14:paraId="4D048E21" w14:textId="77777777" w:rsidR="00143AB9" w:rsidRDefault="00143AB9" w:rsidP="00EF5443">
      <w:r>
        <w:continuationSeparator/>
      </w:r>
    </w:p>
  </w:endnote>
  <w:endnote w:type="continuationNotice" w:id="1">
    <w:p w14:paraId="5CC44CF6" w14:textId="77777777" w:rsidR="00143AB9" w:rsidRDefault="00143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altName w:val="﷽﷽﷽﷽﷽﷽﷽﷽ript MT"/>
    <w:panose1 w:val="03060802040406070304"/>
    <w:charset w:val="86"/>
    <w:family w:val="script"/>
    <w:pitch w:val="variable"/>
    <w:sig w:usb0="01000887" w:usb1="090E0000" w:usb2="00000010" w:usb3="00000000" w:csb0="0025003B" w:csb1="00000000"/>
  </w:font>
  <w:font w:name="Copperplate Gothic Bold">
    <w:panose1 w:val="020E0705020206020404"/>
    <w:charset w:val="4D"/>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B3CC9" w14:textId="77777777" w:rsidR="006413C1" w:rsidRDefault="00641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E716C" w14:textId="77777777" w:rsidR="00143AB9" w:rsidRDefault="00143AB9" w:rsidP="00EF5443">
      <w:r>
        <w:separator/>
      </w:r>
    </w:p>
  </w:footnote>
  <w:footnote w:type="continuationSeparator" w:id="0">
    <w:p w14:paraId="1E38CAA9" w14:textId="77777777" w:rsidR="00143AB9" w:rsidRDefault="00143AB9" w:rsidP="00EF5443">
      <w:r>
        <w:continuationSeparator/>
      </w:r>
    </w:p>
  </w:footnote>
  <w:footnote w:type="continuationNotice" w:id="1">
    <w:p w14:paraId="7FAB6A5B" w14:textId="77777777" w:rsidR="00143AB9" w:rsidRDefault="00143A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95FE" w14:textId="77777777" w:rsidR="00EF5443" w:rsidRDefault="00120A6F">
    <w:pPr>
      <w:pStyle w:val="Header"/>
      <w:rPr>
        <w:rFonts w:ascii="Copperplate Gothic Bold" w:hAnsi="Copperplate Gothic Bold"/>
        <w:color w:val="2F5496" w:themeColor="accent1" w:themeShade="BF"/>
        <w:sz w:val="28"/>
        <w:szCs w:val="28"/>
      </w:rPr>
    </w:pPr>
    <w:r>
      <w:rPr>
        <w:rFonts w:ascii="Copperplate Gothic Bold" w:hAnsi="Copperplate Gothic Bold"/>
        <w:noProof/>
        <w:color w:val="4472C4" w:themeColor="accent1"/>
        <w:sz w:val="28"/>
        <w:szCs w:val="28"/>
      </w:rPr>
      <mc:AlternateContent>
        <mc:Choice Requires="wpg">
          <w:drawing>
            <wp:anchor distT="0" distB="0" distL="114300" distR="114300" simplePos="0" relativeHeight="251659264" behindDoc="1" locked="0" layoutInCell="1" allowOverlap="1" wp14:anchorId="78157A3E" wp14:editId="6AFF8EF0">
              <wp:simplePos x="0" y="0"/>
              <wp:positionH relativeFrom="column">
                <wp:posOffset>-914400</wp:posOffset>
              </wp:positionH>
              <wp:positionV relativeFrom="paragraph">
                <wp:posOffset>-228600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4D6E26" id="Group 159" o:spid="_x0000_s1026" style="position:absolute;margin-left:-1in;margin-top:-18pt;width:133.9pt;height:80.65pt;z-index:-251657216"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">
              <v:rect id="Rectangle 160" o:spid="_x0000_s1027"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4472c4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w:pict>
        </mc:Fallback>
      </mc:AlternateContent>
    </w:r>
    <w:r w:rsidR="00EF5443">
      <w:rPr>
        <w:rFonts w:ascii="Copperplate Gothic Bold" w:hAnsi="Copperplate Gothic Bold"/>
        <w:color w:val="2F5496" w:themeColor="accent1" w:themeShade="BF"/>
        <w:sz w:val="28"/>
        <w:szCs w:val="28"/>
      </w:rPr>
      <w:t>Impressive University</w:t>
    </w:r>
  </w:p>
  <w:p w14:paraId="7F6410BB" w14:textId="77777777" w:rsidR="00EF5443" w:rsidRPr="00EF5443" w:rsidRDefault="00EF5443">
    <w:pPr>
      <w:pStyle w:val="Header"/>
      <w:rPr>
        <w:rFonts w:ascii="Copperplate Gothic Bold" w:hAnsi="Copperplate Gothic Bold"/>
        <w:color w:val="2F5496" w:themeColor="accent1" w:themeShade="BF"/>
        <w:sz w:val="24"/>
        <w:szCs w:val="24"/>
      </w:rPr>
    </w:pPr>
    <w:r w:rsidRPr="00EF5443">
      <w:rPr>
        <w:rFonts w:ascii="Copperplate Gothic Bold" w:hAnsi="Copperplate Gothic Bold"/>
        <w:color w:val="2F5496" w:themeColor="accent1" w:themeShade="BF"/>
        <w:sz w:val="24"/>
        <w:szCs w:val="24"/>
      </w:rPr>
      <w:t>Department of Physics</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lford, Alexa J. (GSFC-6750)">
    <w15:presenceInfo w15:providerId="AD" w15:userId="S::ahalford@ndc.nasa.gov::f852872e-febb-4f92-a759-697fa79760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4"/>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B6E"/>
    <w:rsid w:val="00075B6E"/>
    <w:rsid w:val="000E17E3"/>
    <w:rsid w:val="00110005"/>
    <w:rsid w:val="00120A6F"/>
    <w:rsid w:val="00121F4E"/>
    <w:rsid w:val="00143AB9"/>
    <w:rsid w:val="00144181"/>
    <w:rsid w:val="001565D3"/>
    <w:rsid w:val="0018124C"/>
    <w:rsid w:val="001F24FE"/>
    <w:rsid w:val="00253671"/>
    <w:rsid w:val="00283CEA"/>
    <w:rsid w:val="00286AB6"/>
    <w:rsid w:val="002A3E7F"/>
    <w:rsid w:val="002E2157"/>
    <w:rsid w:val="002F6076"/>
    <w:rsid w:val="00395028"/>
    <w:rsid w:val="003A68F1"/>
    <w:rsid w:val="003B4893"/>
    <w:rsid w:val="003C53DC"/>
    <w:rsid w:val="00436D83"/>
    <w:rsid w:val="00443786"/>
    <w:rsid w:val="004A6CC8"/>
    <w:rsid w:val="004C4EA0"/>
    <w:rsid w:val="00577B0A"/>
    <w:rsid w:val="00587B5B"/>
    <w:rsid w:val="005E6010"/>
    <w:rsid w:val="006310FE"/>
    <w:rsid w:val="006413C1"/>
    <w:rsid w:val="006A08B2"/>
    <w:rsid w:val="006C05FD"/>
    <w:rsid w:val="006D6045"/>
    <w:rsid w:val="00706A48"/>
    <w:rsid w:val="007769DD"/>
    <w:rsid w:val="007A2624"/>
    <w:rsid w:val="007B332E"/>
    <w:rsid w:val="007E5A1D"/>
    <w:rsid w:val="00851502"/>
    <w:rsid w:val="00891890"/>
    <w:rsid w:val="0092155D"/>
    <w:rsid w:val="00974547"/>
    <w:rsid w:val="00A05DE5"/>
    <w:rsid w:val="00A35DB5"/>
    <w:rsid w:val="00A729C1"/>
    <w:rsid w:val="00BA0B39"/>
    <w:rsid w:val="00BA2C78"/>
    <w:rsid w:val="00C32311"/>
    <w:rsid w:val="00C4199A"/>
    <w:rsid w:val="00C8265A"/>
    <w:rsid w:val="00CD0395"/>
    <w:rsid w:val="00D557DC"/>
    <w:rsid w:val="00D75DF4"/>
    <w:rsid w:val="00DB5FA4"/>
    <w:rsid w:val="00DC6092"/>
    <w:rsid w:val="00DD3638"/>
    <w:rsid w:val="00DF1702"/>
    <w:rsid w:val="00E1471A"/>
    <w:rsid w:val="00E4690C"/>
    <w:rsid w:val="00E80C91"/>
    <w:rsid w:val="00EC0D9C"/>
    <w:rsid w:val="00EF110F"/>
    <w:rsid w:val="00EF5443"/>
    <w:rsid w:val="00FA53AB"/>
    <w:rsid w:val="00FF0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68B0FA"/>
  <w14:defaultImageDpi w14:val="32767"/>
  <w15:chartTrackingRefBased/>
  <w15:docId w15:val="{A9F5367B-9526-B541-BC32-B9F767AC9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5B6E"/>
  </w:style>
  <w:style w:type="paragraph" w:styleId="Heading1">
    <w:name w:val="heading 1"/>
    <w:basedOn w:val="Normal"/>
    <w:next w:val="Normal"/>
    <w:link w:val="Heading1Char"/>
    <w:uiPriority w:val="9"/>
    <w:qFormat/>
    <w:rsid w:val="00075B6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075B6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075B6E"/>
    <w:pPr>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75B6E"/>
    <w:pPr>
      <w:spacing w:before="24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75B6E"/>
    <w:pPr>
      <w:spacing w:before="20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075B6E"/>
    <w:pPr>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075B6E"/>
    <w:pPr>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075B6E"/>
    <w:pPr>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075B6E"/>
    <w:pPr>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6E"/>
    <w:rPr>
      <w:smallCaps/>
      <w:spacing w:val="5"/>
      <w:sz w:val="32"/>
      <w:szCs w:val="32"/>
    </w:rPr>
  </w:style>
  <w:style w:type="paragraph" w:styleId="NormalWeb">
    <w:name w:val="Normal (Web)"/>
    <w:basedOn w:val="Normal"/>
    <w:uiPriority w:val="99"/>
    <w:semiHidden/>
    <w:unhideWhenUsed/>
    <w:rsid w:val="00075B6E"/>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075B6E"/>
    <w:rPr>
      <w:smallCaps/>
      <w:spacing w:val="5"/>
      <w:sz w:val="28"/>
      <w:szCs w:val="28"/>
    </w:rPr>
  </w:style>
  <w:style w:type="character" w:customStyle="1" w:styleId="Heading3Char">
    <w:name w:val="Heading 3 Char"/>
    <w:basedOn w:val="DefaultParagraphFont"/>
    <w:link w:val="Heading3"/>
    <w:uiPriority w:val="9"/>
    <w:semiHidden/>
    <w:rsid w:val="00075B6E"/>
    <w:rPr>
      <w:smallCaps/>
      <w:spacing w:val="5"/>
      <w:sz w:val="24"/>
      <w:szCs w:val="24"/>
    </w:rPr>
  </w:style>
  <w:style w:type="character" w:customStyle="1" w:styleId="Heading4Char">
    <w:name w:val="Heading 4 Char"/>
    <w:basedOn w:val="DefaultParagraphFont"/>
    <w:link w:val="Heading4"/>
    <w:uiPriority w:val="9"/>
    <w:semiHidden/>
    <w:rsid w:val="00075B6E"/>
    <w:rPr>
      <w:smallCaps/>
      <w:spacing w:val="10"/>
      <w:sz w:val="22"/>
      <w:szCs w:val="22"/>
    </w:rPr>
  </w:style>
  <w:style w:type="character" w:customStyle="1" w:styleId="Heading5Char">
    <w:name w:val="Heading 5 Char"/>
    <w:basedOn w:val="DefaultParagraphFont"/>
    <w:link w:val="Heading5"/>
    <w:uiPriority w:val="9"/>
    <w:semiHidden/>
    <w:rsid w:val="00075B6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075B6E"/>
    <w:rPr>
      <w:smallCaps/>
      <w:color w:val="ED7D31" w:themeColor="accent2"/>
      <w:spacing w:val="5"/>
      <w:sz w:val="22"/>
    </w:rPr>
  </w:style>
  <w:style w:type="character" w:customStyle="1" w:styleId="Heading7Char">
    <w:name w:val="Heading 7 Char"/>
    <w:basedOn w:val="DefaultParagraphFont"/>
    <w:link w:val="Heading7"/>
    <w:uiPriority w:val="9"/>
    <w:semiHidden/>
    <w:rsid w:val="00075B6E"/>
    <w:rPr>
      <w:b/>
      <w:smallCaps/>
      <w:color w:val="ED7D31" w:themeColor="accent2"/>
      <w:spacing w:val="10"/>
    </w:rPr>
  </w:style>
  <w:style w:type="character" w:customStyle="1" w:styleId="Heading8Char">
    <w:name w:val="Heading 8 Char"/>
    <w:basedOn w:val="DefaultParagraphFont"/>
    <w:link w:val="Heading8"/>
    <w:uiPriority w:val="9"/>
    <w:semiHidden/>
    <w:rsid w:val="00075B6E"/>
    <w:rPr>
      <w:b/>
      <w:i/>
      <w:smallCaps/>
      <w:color w:val="C45911" w:themeColor="accent2" w:themeShade="BF"/>
    </w:rPr>
  </w:style>
  <w:style w:type="character" w:customStyle="1" w:styleId="Heading9Char">
    <w:name w:val="Heading 9 Char"/>
    <w:basedOn w:val="DefaultParagraphFont"/>
    <w:link w:val="Heading9"/>
    <w:uiPriority w:val="9"/>
    <w:semiHidden/>
    <w:rsid w:val="00075B6E"/>
    <w:rPr>
      <w:b/>
      <w:i/>
      <w:smallCaps/>
      <w:color w:val="823B0B" w:themeColor="accent2" w:themeShade="7F"/>
    </w:rPr>
  </w:style>
  <w:style w:type="paragraph" w:styleId="Caption">
    <w:name w:val="caption"/>
    <w:basedOn w:val="Normal"/>
    <w:next w:val="Normal"/>
    <w:uiPriority w:val="35"/>
    <w:semiHidden/>
    <w:unhideWhenUsed/>
    <w:qFormat/>
    <w:rsid w:val="00075B6E"/>
    <w:rPr>
      <w:b/>
      <w:bCs/>
      <w:caps/>
      <w:sz w:val="16"/>
      <w:szCs w:val="18"/>
    </w:rPr>
  </w:style>
  <w:style w:type="paragraph" w:styleId="Title">
    <w:name w:val="Title"/>
    <w:basedOn w:val="Normal"/>
    <w:next w:val="Normal"/>
    <w:link w:val="TitleChar"/>
    <w:uiPriority w:val="10"/>
    <w:qFormat/>
    <w:rsid w:val="00075B6E"/>
    <w:pPr>
      <w:pBdr>
        <w:top w:val="single" w:sz="12" w:space="1" w:color="ED7D31" w:themeColor="accent2"/>
      </w:pBdr>
      <w:jc w:val="right"/>
    </w:pPr>
    <w:rPr>
      <w:smallCaps/>
      <w:sz w:val="48"/>
      <w:szCs w:val="48"/>
    </w:rPr>
  </w:style>
  <w:style w:type="character" w:customStyle="1" w:styleId="TitleChar">
    <w:name w:val="Title Char"/>
    <w:basedOn w:val="DefaultParagraphFont"/>
    <w:link w:val="Title"/>
    <w:uiPriority w:val="10"/>
    <w:rsid w:val="00075B6E"/>
    <w:rPr>
      <w:smallCaps/>
      <w:sz w:val="48"/>
      <w:szCs w:val="48"/>
    </w:rPr>
  </w:style>
  <w:style w:type="paragraph" w:styleId="Subtitle">
    <w:name w:val="Subtitle"/>
    <w:basedOn w:val="Normal"/>
    <w:next w:val="Normal"/>
    <w:link w:val="SubtitleChar"/>
    <w:uiPriority w:val="11"/>
    <w:qFormat/>
    <w:rsid w:val="00075B6E"/>
    <w:pPr>
      <w:spacing w:after="720"/>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075B6E"/>
    <w:rPr>
      <w:rFonts w:asciiTheme="majorHAnsi" w:eastAsiaTheme="majorEastAsia" w:hAnsiTheme="majorHAnsi" w:cstheme="majorBidi"/>
      <w:szCs w:val="22"/>
    </w:rPr>
  </w:style>
  <w:style w:type="character" w:styleId="Strong">
    <w:name w:val="Strong"/>
    <w:uiPriority w:val="22"/>
    <w:qFormat/>
    <w:rsid w:val="00075B6E"/>
    <w:rPr>
      <w:b/>
      <w:color w:val="ED7D31" w:themeColor="accent2"/>
    </w:rPr>
  </w:style>
  <w:style w:type="character" w:styleId="Emphasis">
    <w:name w:val="Emphasis"/>
    <w:uiPriority w:val="20"/>
    <w:qFormat/>
    <w:rsid w:val="00075B6E"/>
    <w:rPr>
      <w:b/>
      <w:i/>
      <w:spacing w:val="10"/>
    </w:rPr>
  </w:style>
  <w:style w:type="paragraph" w:styleId="NoSpacing">
    <w:name w:val="No Spacing"/>
    <w:basedOn w:val="Normal"/>
    <w:link w:val="NoSpacingChar"/>
    <w:uiPriority w:val="1"/>
    <w:qFormat/>
    <w:rsid w:val="00075B6E"/>
  </w:style>
  <w:style w:type="character" w:customStyle="1" w:styleId="NoSpacingChar">
    <w:name w:val="No Spacing Char"/>
    <w:basedOn w:val="DefaultParagraphFont"/>
    <w:link w:val="NoSpacing"/>
    <w:uiPriority w:val="1"/>
    <w:rsid w:val="00075B6E"/>
  </w:style>
  <w:style w:type="paragraph" w:styleId="ListParagraph">
    <w:name w:val="List Paragraph"/>
    <w:basedOn w:val="Normal"/>
    <w:uiPriority w:val="34"/>
    <w:qFormat/>
    <w:rsid w:val="00075B6E"/>
    <w:pPr>
      <w:ind w:left="720"/>
      <w:contextualSpacing/>
    </w:pPr>
  </w:style>
  <w:style w:type="paragraph" w:styleId="Quote">
    <w:name w:val="Quote"/>
    <w:basedOn w:val="Normal"/>
    <w:next w:val="Normal"/>
    <w:link w:val="QuoteChar"/>
    <w:uiPriority w:val="29"/>
    <w:qFormat/>
    <w:rsid w:val="00075B6E"/>
    <w:rPr>
      <w:i/>
    </w:rPr>
  </w:style>
  <w:style w:type="character" w:customStyle="1" w:styleId="QuoteChar">
    <w:name w:val="Quote Char"/>
    <w:basedOn w:val="DefaultParagraphFont"/>
    <w:link w:val="Quote"/>
    <w:uiPriority w:val="29"/>
    <w:rsid w:val="00075B6E"/>
    <w:rPr>
      <w:i/>
    </w:rPr>
  </w:style>
  <w:style w:type="paragraph" w:styleId="IntenseQuote">
    <w:name w:val="Intense Quote"/>
    <w:basedOn w:val="Normal"/>
    <w:next w:val="Normal"/>
    <w:link w:val="IntenseQuoteChar"/>
    <w:uiPriority w:val="30"/>
    <w:qFormat/>
    <w:rsid w:val="00075B6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075B6E"/>
    <w:rPr>
      <w:b/>
      <w:i/>
      <w:color w:val="FFFFFF" w:themeColor="background1"/>
      <w:shd w:val="clear" w:color="auto" w:fill="ED7D31" w:themeFill="accent2"/>
    </w:rPr>
  </w:style>
  <w:style w:type="character" w:styleId="SubtleEmphasis">
    <w:name w:val="Subtle Emphasis"/>
    <w:uiPriority w:val="19"/>
    <w:qFormat/>
    <w:rsid w:val="00075B6E"/>
    <w:rPr>
      <w:i/>
    </w:rPr>
  </w:style>
  <w:style w:type="character" w:styleId="IntenseEmphasis">
    <w:name w:val="Intense Emphasis"/>
    <w:uiPriority w:val="21"/>
    <w:qFormat/>
    <w:rsid w:val="00075B6E"/>
    <w:rPr>
      <w:b/>
      <w:i/>
      <w:color w:val="ED7D31" w:themeColor="accent2"/>
      <w:spacing w:val="10"/>
    </w:rPr>
  </w:style>
  <w:style w:type="character" w:styleId="SubtleReference">
    <w:name w:val="Subtle Reference"/>
    <w:uiPriority w:val="31"/>
    <w:qFormat/>
    <w:rsid w:val="00075B6E"/>
    <w:rPr>
      <w:b/>
    </w:rPr>
  </w:style>
  <w:style w:type="character" w:styleId="IntenseReference">
    <w:name w:val="Intense Reference"/>
    <w:uiPriority w:val="32"/>
    <w:qFormat/>
    <w:rsid w:val="00075B6E"/>
    <w:rPr>
      <w:b/>
      <w:bCs/>
      <w:smallCaps/>
      <w:spacing w:val="5"/>
      <w:sz w:val="22"/>
      <w:szCs w:val="22"/>
      <w:u w:val="single"/>
    </w:rPr>
  </w:style>
  <w:style w:type="character" w:styleId="BookTitle">
    <w:name w:val="Book Title"/>
    <w:uiPriority w:val="33"/>
    <w:qFormat/>
    <w:rsid w:val="00075B6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075B6E"/>
    <w:pPr>
      <w:outlineLvl w:val="9"/>
    </w:pPr>
  </w:style>
  <w:style w:type="paragraph" w:styleId="Header">
    <w:name w:val="header"/>
    <w:basedOn w:val="Normal"/>
    <w:link w:val="HeaderChar"/>
    <w:uiPriority w:val="99"/>
    <w:unhideWhenUsed/>
    <w:rsid w:val="00EF5443"/>
    <w:pPr>
      <w:tabs>
        <w:tab w:val="center" w:pos="4680"/>
        <w:tab w:val="right" w:pos="9360"/>
      </w:tabs>
    </w:pPr>
  </w:style>
  <w:style w:type="character" w:customStyle="1" w:styleId="HeaderChar">
    <w:name w:val="Header Char"/>
    <w:basedOn w:val="DefaultParagraphFont"/>
    <w:link w:val="Header"/>
    <w:uiPriority w:val="99"/>
    <w:rsid w:val="00EF5443"/>
  </w:style>
  <w:style w:type="paragraph" w:styleId="Footer">
    <w:name w:val="footer"/>
    <w:basedOn w:val="Normal"/>
    <w:link w:val="FooterChar"/>
    <w:uiPriority w:val="99"/>
    <w:unhideWhenUsed/>
    <w:rsid w:val="00EF5443"/>
    <w:pPr>
      <w:tabs>
        <w:tab w:val="center" w:pos="4680"/>
        <w:tab w:val="right" w:pos="9360"/>
      </w:tabs>
    </w:pPr>
  </w:style>
  <w:style w:type="character" w:customStyle="1" w:styleId="FooterChar">
    <w:name w:val="Footer Char"/>
    <w:basedOn w:val="DefaultParagraphFont"/>
    <w:link w:val="Footer"/>
    <w:uiPriority w:val="99"/>
    <w:rsid w:val="00EF5443"/>
  </w:style>
  <w:style w:type="paragraph" w:styleId="BalloonText">
    <w:name w:val="Balloon Text"/>
    <w:basedOn w:val="Normal"/>
    <w:link w:val="BalloonTextChar"/>
    <w:uiPriority w:val="99"/>
    <w:semiHidden/>
    <w:unhideWhenUsed/>
    <w:rsid w:val="0039502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502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95028"/>
    <w:rPr>
      <w:sz w:val="16"/>
      <w:szCs w:val="16"/>
    </w:rPr>
  </w:style>
  <w:style w:type="paragraph" w:styleId="CommentText">
    <w:name w:val="annotation text"/>
    <w:basedOn w:val="Normal"/>
    <w:link w:val="CommentTextChar"/>
    <w:uiPriority w:val="99"/>
    <w:semiHidden/>
    <w:unhideWhenUsed/>
    <w:rsid w:val="00395028"/>
  </w:style>
  <w:style w:type="character" w:customStyle="1" w:styleId="CommentTextChar">
    <w:name w:val="Comment Text Char"/>
    <w:basedOn w:val="DefaultParagraphFont"/>
    <w:link w:val="CommentText"/>
    <w:uiPriority w:val="99"/>
    <w:semiHidden/>
    <w:rsid w:val="00395028"/>
  </w:style>
  <w:style w:type="paragraph" w:styleId="CommentSubject">
    <w:name w:val="annotation subject"/>
    <w:basedOn w:val="CommentText"/>
    <w:next w:val="CommentText"/>
    <w:link w:val="CommentSubjectChar"/>
    <w:uiPriority w:val="99"/>
    <w:semiHidden/>
    <w:unhideWhenUsed/>
    <w:rsid w:val="00395028"/>
    <w:rPr>
      <w:b/>
      <w:bCs/>
    </w:rPr>
  </w:style>
  <w:style w:type="character" w:customStyle="1" w:styleId="CommentSubjectChar">
    <w:name w:val="Comment Subject Char"/>
    <w:basedOn w:val="CommentTextChar"/>
    <w:link w:val="CommentSubject"/>
    <w:uiPriority w:val="99"/>
    <w:semiHidden/>
    <w:rsid w:val="00395028"/>
    <w:rPr>
      <w:b/>
      <w:bCs/>
    </w:rPr>
  </w:style>
  <w:style w:type="paragraph" w:styleId="Revision">
    <w:name w:val="Revision"/>
    <w:hidden/>
    <w:uiPriority w:val="99"/>
    <w:semiHidden/>
    <w:rsid w:val="004A6CC8"/>
    <w:pPr>
      <w:jc w:val="left"/>
    </w:pPr>
  </w:style>
  <w:style w:type="character" w:styleId="Hyperlink">
    <w:name w:val="Hyperlink"/>
    <w:basedOn w:val="DefaultParagraphFont"/>
    <w:uiPriority w:val="99"/>
    <w:semiHidden/>
    <w:unhideWhenUsed/>
    <w:rsid w:val="006413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21799">
      <w:bodyDiv w:val="1"/>
      <w:marLeft w:val="0"/>
      <w:marRight w:val="0"/>
      <w:marTop w:val="0"/>
      <w:marBottom w:val="0"/>
      <w:divBdr>
        <w:top w:val="none" w:sz="0" w:space="0" w:color="auto"/>
        <w:left w:val="none" w:sz="0" w:space="0" w:color="auto"/>
        <w:bottom w:val="none" w:sz="0" w:space="0" w:color="auto"/>
        <w:right w:val="none" w:sz="0" w:space="0" w:color="auto"/>
      </w:divBdr>
    </w:div>
    <w:div w:id="1468086079">
      <w:bodyDiv w:val="1"/>
      <w:marLeft w:val="0"/>
      <w:marRight w:val="0"/>
      <w:marTop w:val="0"/>
      <w:marBottom w:val="0"/>
      <w:divBdr>
        <w:top w:val="none" w:sz="0" w:space="0" w:color="auto"/>
        <w:left w:val="none" w:sz="0" w:space="0" w:color="auto"/>
        <w:bottom w:val="none" w:sz="0" w:space="0" w:color="auto"/>
        <w:right w:val="none" w:sz="0" w:space="0" w:color="auto"/>
      </w:divBdr>
    </w:div>
    <w:div w:id="1694305402">
      <w:bodyDiv w:val="1"/>
      <w:marLeft w:val="0"/>
      <w:marRight w:val="0"/>
      <w:marTop w:val="0"/>
      <w:marBottom w:val="0"/>
      <w:divBdr>
        <w:top w:val="none" w:sz="0" w:space="0" w:color="auto"/>
        <w:left w:val="none" w:sz="0" w:space="0" w:color="auto"/>
        <w:bottom w:val="none" w:sz="0" w:space="0" w:color="auto"/>
        <w:right w:val="none" w:sz="0" w:space="0" w:color="auto"/>
      </w:divBdr>
    </w:div>
    <w:div w:id="213798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Halford, Alexa J. (GSFC-6750)</cp:lastModifiedBy>
  <cp:revision>5</cp:revision>
  <dcterms:created xsi:type="dcterms:W3CDTF">2020-12-21T15:14:00Z</dcterms:created>
  <dcterms:modified xsi:type="dcterms:W3CDTF">2021-01-08T17:52:00Z</dcterms:modified>
</cp:coreProperties>
</file>